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671" w:rsidRPr="00C00671" w:rsidRDefault="00C00671" w:rsidP="00C00671">
      <w:pPr>
        <w:widowControl/>
        <w:spacing w:after="100" w:afterAutospacing="1" w:line="360" w:lineRule="atLeast"/>
        <w:outlineLvl w:val="1"/>
        <w:rPr>
          <w:rFonts w:ascii="微軟正黑體" w:eastAsia="微軟正黑體" w:hAnsi="微軟正黑體" w:cs="Arial"/>
          <w:b/>
          <w:bCs/>
          <w:color w:val="000000"/>
          <w:kern w:val="0"/>
          <w:sz w:val="20"/>
          <w:szCs w:val="20"/>
        </w:rPr>
      </w:pPr>
      <w:r w:rsidRPr="00C00671">
        <w:rPr>
          <w:rFonts w:ascii="微軟正黑體" w:eastAsia="微軟正黑體" w:hAnsi="微軟正黑體" w:cs="Arial"/>
          <w:b/>
          <w:bCs/>
          <w:color w:val="000000"/>
          <w:kern w:val="0"/>
          <w:sz w:val="20"/>
          <w:szCs w:val="20"/>
        </w:rPr>
        <w:t>專長</w:t>
      </w:r>
    </w:p>
    <w:p w:rsidR="00C00671" w:rsidRPr="00C00671" w:rsidRDefault="00C00671" w:rsidP="00C00671">
      <w:pPr>
        <w:widowControl/>
        <w:spacing w:line="420" w:lineRule="atLeast"/>
        <w:rPr>
          <w:rFonts w:ascii="微軟正黑體" w:eastAsia="微軟正黑體" w:hAnsi="微軟正黑體" w:cs="Arial"/>
          <w:b/>
          <w:bCs/>
          <w:color w:val="292929"/>
          <w:kern w:val="0"/>
          <w:sz w:val="20"/>
          <w:szCs w:val="20"/>
        </w:rPr>
      </w:pPr>
      <w:r w:rsidRPr="006610C1">
        <w:rPr>
          <w:rFonts w:ascii="微軟正黑體" w:eastAsia="微軟正黑體" w:hAnsi="微軟正黑體" w:cs="Arial"/>
          <w:b/>
          <w:bCs/>
          <w:color w:val="292929"/>
          <w:kern w:val="0"/>
          <w:sz w:val="20"/>
          <w:szCs w:val="20"/>
        </w:rPr>
        <w:t>網站數據分析</w:t>
      </w:r>
    </w:p>
    <w:p w:rsidR="00C00671" w:rsidRPr="00C00671" w:rsidRDefault="00C00671" w:rsidP="00C00671">
      <w:pPr>
        <w:widowControl/>
        <w:spacing w:line="420" w:lineRule="atLeast"/>
        <w:rPr>
          <w:rFonts w:ascii="微軟正黑體" w:eastAsia="微軟正黑體" w:hAnsi="微軟正黑體" w:cs="Arial"/>
          <w:color w:val="292929"/>
          <w:kern w:val="0"/>
          <w:sz w:val="20"/>
          <w:szCs w:val="20"/>
        </w:rPr>
      </w:pPr>
      <w:r w:rsidRPr="00C00671">
        <w:rPr>
          <w:rFonts w:ascii="微軟正黑體" w:eastAsia="微軟正黑體" w:hAnsi="微軟正黑體" w:cs="Arial"/>
          <w:color w:val="292929"/>
          <w:kern w:val="0"/>
          <w:sz w:val="20"/>
          <w:szCs w:val="20"/>
        </w:rPr>
        <w:t>1.透過Google Analytics數據，分析優化網站使用者體驗 2.埋設GTM追蹤所需之數據。</w:t>
      </w:r>
    </w:p>
    <w:p w:rsidR="00C00671" w:rsidRPr="00C00671" w:rsidRDefault="00C00671" w:rsidP="00C00671">
      <w:pPr>
        <w:widowControl/>
        <w:spacing w:line="390" w:lineRule="atLeast"/>
        <w:rPr>
          <w:rFonts w:ascii="微軟正黑體" w:eastAsia="微軟正黑體" w:hAnsi="微軟正黑體" w:cs="Arial"/>
          <w:color w:val="292929"/>
          <w:kern w:val="0"/>
          <w:sz w:val="20"/>
          <w:szCs w:val="20"/>
        </w:rPr>
      </w:pPr>
      <w:r w:rsidRPr="00C00671">
        <w:rPr>
          <w:rFonts w:ascii="微軟正黑體" w:eastAsia="微軟正黑體" w:hAnsi="微軟正黑體" w:cs="Arial"/>
          <w:color w:val="7E7E7E"/>
          <w:kern w:val="0"/>
          <w:sz w:val="20"/>
          <w:szCs w:val="20"/>
        </w:rPr>
        <w:t xml:space="preserve">#網站流量成效追蹤 #Google Analytics #Google Tag Manager #Google Data Studio </w:t>
      </w:r>
    </w:p>
    <w:p w:rsidR="00C00671" w:rsidRPr="00C00671" w:rsidRDefault="00C00671" w:rsidP="00C00671">
      <w:pPr>
        <w:widowControl/>
        <w:spacing w:line="420" w:lineRule="atLeast"/>
        <w:rPr>
          <w:rFonts w:ascii="微軟正黑體" w:eastAsia="微軟正黑體" w:hAnsi="微軟正黑體" w:cs="Arial"/>
          <w:b/>
          <w:bCs/>
          <w:color w:val="292929"/>
          <w:kern w:val="0"/>
          <w:sz w:val="20"/>
          <w:szCs w:val="20"/>
        </w:rPr>
      </w:pPr>
      <w:r w:rsidRPr="006610C1">
        <w:rPr>
          <w:rFonts w:ascii="微軟正黑體" w:eastAsia="微軟正黑體" w:hAnsi="微軟正黑體" w:cs="Arial"/>
          <w:b/>
          <w:bCs/>
          <w:color w:val="292929"/>
          <w:kern w:val="0"/>
          <w:sz w:val="20"/>
          <w:szCs w:val="20"/>
        </w:rPr>
        <w:t>專案規劃與管理</w:t>
      </w:r>
    </w:p>
    <w:p w:rsidR="00C00671" w:rsidRPr="00C00671" w:rsidRDefault="00C00671" w:rsidP="00C00671">
      <w:pPr>
        <w:widowControl/>
        <w:spacing w:line="420" w:lineRule="atLeast"/>
        <w:rPr>
          <w:rFonts w:ascii="微軟正黑體" w:eastAsia="微軟正黑體" w:hAnsi="微軟正黑體" w:cs="Arial"/>
          <w:color w:val="292929"/>
          <w:kern w:val="0"/>
          <w:sz w:val="20"/>
          <w:szCs w:val="20"/>
        </w:rPr>
      </w:pPr>
      <w:r w:rsidRPr="00C00671">
        <w:rPr>
          <w:rFonts w:ascii="微軟正黑體" w:eastAsia="微軟正黑體" w:hAnsi="微軟正黑體" w:cs="Arial"/>
          <w:color w:val="292929"/>
          <w:kern w:val="0"/>
          <w:sz w:val="20"/>
          <w:szCs w:val="20"/>
        </w:rPr>
        <w:t>1. 專案規劃與提案 2. 專案時程控管 3. 專案目標設定與成效追蹤 4. 跨部門合作</w:t>
      </w:r>
    </w:p>
    <w:p w:rsidR="002074CD" w:rsidRPr="006610C1" w:rsidRDefault="002074CD">
      <w:pPr>
        <w:rPr>
          <w:rFonts w:ascii="微軟正黑體" w:eastAsia="微軟正黑體" w:hAnsi="微軟正黑體"/>
          <w:sz w:val="20"/>
          <w:szCs w:val="20"/>
        </w:rPr>
      </w:pPr>
    </w:p>
    <w:p w:rsidR="00204644" w:rsidRPr="006610C1" w:rsidRDefault="00204644">
      <w:pPr>
        <w:rPr>
          <w:rFonts w:ascii="微軟正黑體" w:eastAsia="微軟正黑體" w:hAnsi="微軟正黑體"/>
          <w:sz w:val="20"/>
          <w:szCs w:val="20"/>
        </w:rPr>
      </w:pPr>
    </w:p>
    <w:p w:rsidR="00204644" w:rsidRPr="00204644" w:rsidRDefault="00204644" w:rsidP="00204644">
      <w:pPr>
        <w:widowControl/>
        <w:spacing w:after="100" w:afterAutospacing="1" w:line="360" w:lineRule="atLeast"/>
        <w:outlineLvl w:val="1"/>
        <w:rPr>
          <w:rFonts w:ascii="微軟正黑體" w:eastAsia="微軟正黑體" w:hAnsi="微軟正黑體" w:cs="Arial"/>
          <w:b/>
          <w:bCs/>
          <w:color w:val="000000"/>
          <w:kern w:val="0"/>
          <w:sz w:val="20"/>
          <w:szCs w:val="20"/>
        </w:rPr>
      </w:pPr>
      <w:r w:rsidRPr="00204644">
        <w:rPr>
          <w:rFonts w:ascii="微軟正黑體" w:eastAsia="微軟正黑體" w:hAnsi="微軟正黑體" w:cs="Arial"/>
          <w:b/>
          <w:bCs/>
          <w:color w:val="000000"/>
          <w:kern w:val="0"/>
          <w:sz w:val="20"/>
          <w:szCs w:val="20"/>
        </w:rPr>
        <w:t>專長</w:t>
      </w:r>
    </w:p>
    <w:p w:rsidR="00204644" w:rsidRPr="00204644" w:rsidRDefault="00204644" w:rsidP="00204644">
      <w:pPr>
        <w:widowControl/>
        <w:spacing w:line="420" w:lineRule="atLeast"/>
        <w:rPr>
          <w:rFonts w:ascii="微軟正黑體" w:eastAsia="微軟正黑體" w:hAnsi="微軟正黑體" w:cs="Arial"/>
          <w:b/>
          <w:bCs/>
          <w:color w:val="292929"/>
          <w:kern w:val="0"/>
          <w:sz w:val="20"/>
          <w:szCs w:val="20"/>
        </w:rPr>
      </w:pPr>
      <w:r w:rsidRPr="006610C1">
        <w:rPr>
          <w:rFonts w:ascii="微軟正黑體" w:eastAsia="微軟正黑體" w:hAnsi="微軟正黑體" w:cs="Arial"/>
          <w:b/>
          <w:bCs/>
          <w:color w:val="292929"/>
          <w:kern w:val="0"/>
          <w:sz w:val="20"/>
          <w:szCs w:val="20"/>
        </w:rPr>
        <w:t>系統設計</w:t>
      </w:r>
    </w:p>
    <w:p w:rsidR="00204644" w:rsidRPr="00204644" w:rsidRDefault="00204644" w:rsidP="00204644">
      <w:pPr>
        <w:widowControl/>
        <w:spacing w:line="420" w:lineRule="atLeast"/>
        <w:rPr>
          <w:rFonts w:ascii="微軟正黑體" w:eastAsia="微軟正黑體" w:hAnsi="微軟正黑體" w:cs="Arial"/>
          <w:color w:val="292929"/>
          <w:kern w:val="0"/>
          <w:sz w:val="20"/>
          <w:szCs w:val="20"/>
        </w:rPr>
      </w:pPr>
      <w:proofErr w:type="gramStart"/>
      <w:r w:rsidRPr="00204644">
        <w:rPr>
          <w:rFonts w:ascii="微軟正黑體" w:eastAsia="微軟正黑體" w:hAnsi="微軟正黑體" w:cs="Arial"/>
          <w:color w:val="292929"/>
          <w:kern w:val="0"/>
          <w:sz w:val="20"/>
          <w:szCs w:val="20"/>
        </w:rPr>
        <w:t>•</w:t>
      </w:r>
      <w:proofErr w:type="gramEnd"/>
      <w:r w:rsidRPr="00204644">
        <w:rPr>
          <w:rFonts w:ascii="微軟正黑體" w:eastAsia="微軟正黑體" w:hAnsi="微軟正黑體" w:cs="Arial"/>
          <w:color w:val="292929"/>
          <w:kern w:val="0"/>
          <w:sz w:val="20"/>
          <w:szCs w:val="20"/>
        </w:rPr>
        <w:t xml:space="preserve"> 系統規劃：承接公司經營需求，分析用戶需求、背後動機，進行系統解決方案規劃 </w:t>
      </w:r>
      <w:proofErr w:type="gramStart"/>
      <w:r w:rsidRPr="00204644">
        <w:rPr>
          <w:rFonts w:ascii="微軟正黑體" w:eastAsia="微軟正黑體" w:hAnsi="微軟正黑體" w:cs="Arial"/>
          <w:color w:val="292929"/>
          <w:kern w:val="0"/>
          <w:sz w:val="20"/>
          <w:szCs w:val="20"/>
        </w:rPr>
        <w:t>•</w:t>
      </w:r>
      <w:proofErr w:type="gramEnd"/>
      <w:r w:rsidRPr="00204644">
        <w:rPr>
          <w:rFonts w:ascii="微軟正黑體" w:eastAsia="微軟正黑體" w:hAnsi="微軟正黑體" w:cs="Arial"/>
          <w:color w:val="292929"/>
          <w:kern w:val="0"/>
          <w:sz w:val="20"/>
          <w:szCs w:val="20"/>
        </w:rPr>
        <w:t xml:space="preserve"> 規格撰寫：將需求和規劃方案，寫成專案文件讓工程可參閱開發</w:t>
      </w:r>
    </w:p>
    <w:p w:rsidR="00204644" w:rsidRPr="00204644" w:rsidRDefault="00204644" w:rsidP="00204644">
      <w:pPr>
        <w:widowControl/>
        <w:spacing w:line="390" w:lineRule="atLeast"/>
        <w:rPr>
          <w:rFonts w:ascii="微軟正黑體" w:eastAsia="微軟正黑體" w:hAnsi="微軟正黑體" w:cs="Arial"/>
          <w:color w:val="292929"/>
          <w:kern w:val="0"/>
          <w:sz w:val="20"/>
          <w:szCs w:val="20"/>
        </w:rPr>
      </w:pPr>
      <w:r w:rsidRPr="00204644">
        <w:rPr>
          <w:rFonts w:ascii="微軟正黑體" w:eastAsia="微軟正黑體" w:hAnsi="微軟正黑體" w:cs="Arial"/>
          <w:color w:val="7E7E7E"/>
          <w:kern w:val="0"/>
          <w:sz w:val="20"/>
          <w:szCs w:val="20"/>
        </w:rPr>
        <w:t xml:space="preserve">#軟體程式設計 #資料庫系統管理維護 #資料庫軟體應用 #資料庫程式設計 #系統架構規劃與維護 #系統整合分析 #系統維護操作 #系統架構規劃 #模組化系統設計 #網路程式設計 </w:t>
      </w:r>
    </w:p>
    <w:p w:rsidR="00204644" w:rsidRPr="006610C1" w:rsidRDefault="00204644">
      <w:pPr>
        <w:rPr>
          <w:rFonts w:ascii="微軟正黑體" w:eastAsia="微軟正黑體" w:hAnsi="微軟正黑體"/>
          <w:sz w:val="20"/>
          <w:szCs w:val="20"/>
        </w:rPr>
      </w:pP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OOO 專案</w:t>
      </w: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開發 SPA 網頁，</w:t>
      </w:r>
      <w:proofErr w:type="gramStart"/>
      <w:r w:rsidRPr="006610C1">
        <w:rPr>
          <w:rFonts w:ascii="微軟正黑體" w:eastAsia="微軟正黑體" w:hAnsi="微軟正黑體" w:hint="eastAsia"/>
          <w:sz w:val="20"/>
          <w:szCs w:val="20"/>
        </w:rPr>
        <w:t>採</w:t>
      </w:r>
      <w:proofErr w:type="gramEnd"/>
      <w:r w:rsidRPr="006610C1">
        <w:rPr>
          <w:rFonts w:ascii="微軟正黑體" w:eastAsia="微軟正黑體" w:hAnsi="微軟正黑體" w:hint="eastAsia"/>
          <w:sz w:val="20"/>
          <w:szCs w:val="20"/>
        </w:rPr>
        <w:t xml:space="preserve"> Vue.js + ASP.NET Core Web API 前後端分離的開發模式</w:t>
      </w: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 xml:space="preserve">●  使用 </w:t>
      </w:r>
      <w:proofErr w:type="spellStart"/>
      <w:r w:rsidRPr="006610C1">
        <w:rPr>
          <w:rFonts w:ascii="微軟正黑體" w:eastAsia="微軟正黑體" w:hAnsi="微軟正黑體" w:hint="eastAsia"/>
          <w:sz w:val="20"/>
          <w:szCs w:val="20"/>
        </w:rPr>
        <w:t>Vue</w:t>
      </w:r>
      <w:proofErr w:type="spellEnd"/>
      <w:r w:rsidRPr="006610C1">
        <w:rPr>
          <w:rFonts w:ascii="微軟正黑體" w:eastAsia="微軟正黑體" w:hAnsi="微軟正黑體" w:hint="eastAsia"/>
          <w:sz w:val="20"/>
          <w:szCs w:val="20"/>
        </w:rPr>
        <w:t xml:space="preserve"> Router 路由設定</w:t>
      </w: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 xml:space="preserve">●  使用 </w:t>
      </w:r>
      <w:proofErr w:type="spellStart"/>
      <w:r w:rsidRPr="006610C1">
        <w:rPr>
          <w:rFonts w:ascii="微軟正黑體" w:eastAsia="微軟正黑體" w:hAnsi="微軟正黑體" w:hint="eastAsia"/>
          <w:sz w:val="20"/>
          <w:szCs w:val="20"/>
        </w:rPr>
        <w:t>axios</w:t>
      </w:r>
      <w:proofErr w:type="spellEnd"/>
      <w:r w:rsidRPr="006610C1">
        <w:rPr>
          <w:rFonts w:ascii="微軟正黑體" w:eastAsia="微軟正黑體" w:hAnsi="微軟正黑體" w:hint="eastAsia"/>
          <w:sz w:val="20"/>
          <w:szCs w:val="20"/>
        </w:rPr>
        <w:t xml:space="preserve"> 與後端 Web API </w:t>
      </w:r>
      <w:proofErr w:type="gramStart"/>
      <w:r w:rsidRPr="006610C1">
        <w:rPr>
          <w:rFonts w:ascii="微軟正黑體" w:eastAsia="微軟正黑體" w:hAnsi="微軟正黑體" w:hint="eastAsia"/>
          <w:sz w:val="20"/>
          <w:szCs w:val="20"/>
        </w:rPr>
        <w:t>介</w:t>
      </w:r>
      <w:proofErr w:type="gramEnd"/>
      <w:r w:rsidRPr="006610C1">
        <w:rPr>
          <w:rFonts w:ascii="微軟正黑體" w:eastAsia="微軟正黑體" w:hAnsi="微軟正黑體" w:hint="eastAsia"/>
          <w:sz w:val="20"/>
          <w:szCs w:val="20"/>
        </w:rPr>
        <w:t>接</w:t>
      </w:r>
    </w:p>
    <w:p w:rsidR="00204644"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 後端</w:t>
      </w:r>
      <w:proofErr w:type="gramStart"/>
      <w:r w:rsidRPr="006610C1">
        <w:rPr>
          <w:rFonts w:ascii="微軟正黑體" w:eastAsia="微軟正黑體" w:hAnsi="微軟正黑體" w:hint="eastAsia"/>
          <w:sz w:val="20"/>
          <w:szCs w:val="20"/>
        </w:rPr>
        <w:t>採</w:t>
      </w:r>
      <w:proofErr w:type="gramEnd"/>
      <w:r w:rsidRPr="006610C1">
        <w:rPr>
          <w:rFonts w:ascii="微軟正黑體" w:eastAsia="微軟正黑體" w:hAnsi="微軟正黑體" w:hint="eastAsia"/>
          <w:sz w:val="20"/>
          <w:szCs w:val="20"/>
        </w:rPr>
        <w:t xml:space="preserve"> Service 及 Repository 設計</w:t>
      </w:r>
    </w:p>
    <w:p w:rsidR="00C00671" w:rsidRPr="006610C1" w:rsidRDefault="00204644" w:rsidP="00204644">
      <w:pPr>
        <w:rPr>
          <w:rFonts w:ascii="微軟正黑體" w:eastAsia="微軟正黑體" w:hAnsi="微軟正黑體"/>
          <w:sz w:val="20"/>
          <w:szCs w:val="20"/>
        </w:rPr>
      </w:pPr>
      <w:r w:rsidRPr="006610C1">
        <w:rPr>
          <w:rFonts w:ascii="微軟正黑體" w:eastAsia="微軟正黑體" w:hAnsi="微軟正黑體" w:hint="eastAsia"/>
          <w:sz w:val="20"/>
          <w:szCs w:val="20"/>
        </w:rPr>
        <w:t xml:space="preserve">作品網站連結 </w:t>
      </w:r>
      <w:proofErr w:type="gramStart"/>
      <w:r w:rsidRPr="006610C1">
        <w:rPr>
          <w:rFonts w:ascii="微軟正黑體" w:eastAsia="微軟正黑體" w:hAnsi="微軟正黑體" w:hint="eastAsia"/>
          <w:sz w:val="20"/>
          <w:szCs w:val="20"/>
        </w:rPr>
        <w:t>–</w:t>
      </w:r>
      <w:proofErr w:type="gramEnd"/>
      <w:r w:rsidRPr="006610C1">
        <w:rPr>
          <w:rFonts w:ascii="微軟正黑體" w:eastAsia="微軟正黑體" w:hAnsi="微軟正黑體" w:hint="eastAsia"/>
          <w:sz w:val="20"/>
          <w:szCs w:val="20"/>
        </w:rPr>
        <w:t xml:space="preserve"> </w:t>
      </w:r>
      <w:proofErr w:type="spellStart"/>
      <w:r w:rsidRPr="006610C1">
        <w:rPr>
          <w:rFonts w:ascii="微軟正黑體" w:eastAsia="微軟正黑體" w:hAnsi="微軟正黑體" w:hint="eastAsia"/>
          <w:sz w:val="20"/>
          <w:szCs w:val="20"/>
        </w:rPr>
        <w:t>xxxxx</w:t>
      </w:r>
      <w:proofErr w:type="spellEnd"/>
      <w:r w:rsidRPr="006610C1">
        <w:rPr>
          <w:rFonts w:ascii="微軟正黑體" w:eastAsia="微軟正黑體" w:hAnsi="微軟正黑體" w:hint="eastAsia"/>
          <w:sz w:val="20"/>
          <w:szCs w:val="20"/>
        </w:rPr>
        <w:t xml:space="preserve"> (務必確認是可以公開的才放；若程式碼可公開可放 GitHub 連結)</w:t>
      </w:r>
    </w:p>
    <w:p w:rsidR="00757AA0" w:rsidRPr="006610C1" w:rsidRDefault="00FE5658" w:rsidP="00FE5658">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583DDC" w:rsidRDefault="00583DDC" w:rsidP="00204644">
      <w:pPr>
        <w:rPr>
          <w:rFonts w:ascii="微軟正黑體" w:eastAsia="微軟正黑體" w:hAnsi="微軟正黑體"/>
          <w:sz w:val="20"/>
          <w:szCs w:val="20"/>
        </w:rPr>
      </w:pPr>
      <w:r>
        <w:rPr>
          <w:rFonts w:ascii="微軟正黑體" w:eastAsia="微軟正黑體" w:hAnsi="微軟正黑體" w:hint="eastAsia"/>
          <w:sz w:val="20"/>
          <w:szCs w:val="20"/>
        </w:rPr>
        <w:lastRenderedPageBreak/>
        <w:t>【關於我】</w:t>
      </w:r>
    </w:p>
    <w:p w:rsidR="0013651F" w:rsidRDefault="007A7CC8" w:rsidP="0013651F">
      <w:pPr>
        <w:ind w:firstLine="480"/>
        <w:rPr>
          <w:rFonts w:ascii="微軟正黑體" w:eastAsia="微軟正黑體" w:hAnsi="微軟正黑體" w:hint="eastAsia"/>
          <w:sz w:val="20"/>
          <w:szCs w:val="20"/>
        </w:rPr>
      </w:pPr>
      <w:r>
        <w:rPr>
          <w:rFonts w:ascii="微軟正黑體" w:eastAsia="微軟正黑體" w:hAnsi="微軟正黑體" w:hint="eastAsia"/>
          <w:sz w:val="20"/>
          <w:szCs w:val="20"/>
        </w:rPr>
        <w:t>目前任職於</w:t>
      </w:r>
      <w:r w:rsidR="00757AA0" w:rsidRPr="006610C1">
        <w:rPr>
          <w:rFonts w:ascii="微軟正黑體" w:eastAsia="微軟正黑體" w:hAnsi="微軟正黑體" w:hint="eastAsia"/>
          <w:sz w:val="20"/>
          <w:szCs w:val="20"/>
        </w:rPr>
        <w:t>新光人壽資訊部門擔任系統工程師，</w:t>
      </w:r>
      <w:r w:rsidR="00C2129D">
        <w:rPr>
          <w:rFonts w:ascii="微軟正黑體" w:eastAsia="微軟正黑體" w:hAnsi="微軟正黑體" w:hint="eastAsia"/>
          <w:sz w:val="20"/>
          <w:szCs w:val="20"/>
        </w:rPr>
        <w:t>於新光人壽工作經驗六年多，擁有高度的溝通協調能力。在職期間負責</w:t>
      </w:r>
      <w:proofErr w:type="gramStart"/>
      <w:r w:rsidR="00757AA0" w:rsidRPr="006610C1">
        <w:rPr>
          <w:rFonts w:ascii="微軟正黑體" w:eastAsia="微軟正黑體" w:hAnsi="微軟正黑體" w:hint="eastAsia"/>
          <w:sz w:val="20"/>
          <w:szCs w:val="20"/>
        </w:rPr>
        <w:t>放款貸中系統</w:t>
      </w:r>
      <w:proofErr w:type="gramEnd"/>
      <w:r w:rsidR="00757AA0" w:rsidRPr="006610C1">
        <w:rPr>
          <w:rFonts w:ascii="微軟正黑體" w:eastAsia="微軟正黑體" w:hAnsi="微軟正黑體" w:hint="eastAsia"/>
          <w:sz w:val="20"/>
          <w:szCs w:val="20"/>
        </w:rPr>
        <w:t>轉換專案、費用與預算系統整合專案</w:t>
      </w:r>
      <w:r w:rsidR="002B38ED" w:rsidRPr="006610C1">
        <w:rPr>
          <w:rFonts w:ascii="微軟正黑體" w:eastAsia="微軟正黑體" w:hAnsi="微軟正黑體" w:hint="eastAsia"/>
          <w:sz w:val="20"/>
          <w:szCs w:val="20"/>
        </w:rPr>
        <w:t>，維護過的系統有</w:t>
      </w:r>
      <w:proofErr w:type="gramStart"/>
      <w:r w:rsidR="002B38ED" w:rsidRPr="006610C1">
        <w:rPr>
          <w:rFonts w:ascii="微軟正黑體" w:eastAsia="微軟正黑體" w:hAnsi="微軟正黑體" w:hint="eastAsia"/>
          <w:sz w:val="20"/>
          <w:szCs w:val="20"/>
        </w:rPr>
        <w:t>貸前</w:t>
      </w:r>
      <w:r>
        <w:rPr>
          <w:rFonts w:ascii="微軟正黑體" w:eastAsia="微軟正黑體" w:hAnsi="微軟正黑體" w:hint="eastAsia"/>
          <w:sz w:val="20"/>
          <w:szCs w:val="20"/>
        </w:rPr>
        <w:t>徵</w:t>
      </w:r>
      <w:proofErr w:type="gramEnd"/>
      <w:r>
        <w:rPr>
          <w:rFonts w:ascii="微軟正黑體" w:eastAsia="微軟正黑體" w:hAnsi="微軟正黑體" w:hint="eastAsia"/>
          <w:sz w:val="20"/>
          <w:szCs w:val="20"/>
        </w:rPr>
        <w:t>授信</w:t>
      </w:r>
      <w:r w:rsidR="002B38ED" w:rsidRPr="006610C1">
        <w:rPr>
          <w:rFonts w:ascii="微軟正黑體" w:eastAsia="微軟正黑體" w:hAnsi="微軟正黑體" w:hint="eastAsia"/>
          <w:sz w:val="20"/>
          <w:szCs w:val="20"/>
        </w:rPr>
        <w:t>系統、</w:t>
      </w:r>
      <w:proofErr w:type="gramStart"/>
      <w:r w:rsidR="002B38ED" w:rsidRPr="006610C1">
        <w:rPr>
          <w:rFonts w:ascii="微軟正黑體" w:eastAsia="微軟正黑體" w:hAnsi="微軟正黑體" w:hint="eastAsia"/>
          <w:sz w:val="20"/>
          <w:szCs w:val="20"/>
        </w:rPr>
        <w:t>貸中</w:t>
      </w:r>
      <w:r>
        <w:rPr>
          <w:rFonts w:ascii="微軟正黑體" w:eastAsia="微軟正黑體" w:hAnsi="微軟正黑體" w:hint="eastAsia"/>
          <w:sz w:val="20"/>
          <w:szCs w:val="20"/>
        </w:rPr>
        <w:t>帳務</w:t>
      </w:r>
      <w:proofErr w:type="gramEnd"/>
      <w:r>
        <w:rPr>
          <w:rFonts w:ascii="微軟正黑體" w:eastAsia="微軟正黑體" w:hAnsi="微軟正黑體" w:hint="eastAsia"/>
          <w:sz w:val="20"/>
          <w:szCs w:val="20"/>
        </w:rPr>
        <w:t>A</w:t>
      </w:r>
      <w:r>
        <w:rPr>
          <w:rFonts w:ascii="微軟正黑體" w:eastAsia="微軟正黑體" w:hAnsi="微軟正黑體"/>
          <w:sz w:val="20"/>
          <w:szCs w:val="20"/>
        </w:rPr>
        <w:t>S400</w:t>
      </w:r>
      <w:r>
        <w:rPr>
          <w:rFonts w:ascii="微軟正黑體" w:eastAsia="微軟正黑體" w:hAnsi="微軟正黑體" w:hint="eastAsia"/>
          <w:sz w:val="20"/>
          <w:szCs w:val="20"/>
        </w:rPr>
        <w:t>系統</w:t>
      </w:r>
      <w:r w:rsidR="002B38ED" w:rsidRPr="006610C1">
        <w:rPr>
          <w:rFonts w:ascii="微軟正黑體" w:eastAsia="微軟正黑體" w:hAnsi="微軟正黑體" w:hint="eastAsia"/>
          <w:sz w:val="20"/>
          <w:szCs w:val="20"/>
        </w:rPr>
        <w:t>、貸</w:t>
      </w:r>
      <w:proofErr w:type="gramStart"/>
      <w:r w:rsidR="002B38ED" w:rsidRPr="006610C1">
        <w:rPr>
          <w:rFonts w:ascii="微軟正黑體" w:eastAsia="微軟正黑體" w:hAnsi="微軟正黑體" w:hint="eastAsia"/>
          <w:sz w:val="20"/>
          <w:szCs w:val="20"/>
        </w:rPr>
        <w:t>後催收債協</w:t>
      </w:r>
      <w:proofErr w:type="gramEnd"/>
      <w:r w:rsidR="002B38ED" w:rsidRPr="006610C1">
        <w:rPr>
          <w:rFonts w:ascii="微軟正黑體" w:eastAsia="微軟正黑體" w:hAnsi="微軟正黑體" w:hint="eastAsia"/>
          <w:sz w:val="20"/>
          <w:szCs w:val="20"/>
        </w:rPr>
        <w:t>系統</w:t>
      </w:r>
      <w:r w:rsidR="006610C1" w:rsidRPr="006610C1">
        <w:rPr>
          <w:rFonts w:ascii="微軟正黑體" w:eastAsia="微軟正黑體" w:hAnsi="微軟正黑體" w:hint="eastAsia"/>
          <w:sz w:val="20"/>
          <w:szCs w:val="20"/>
        </w:rPr>
        <w:t>、</w:t>
      </w:r>
      <w:r w:rsidR="006610C1">
        <w:rPr>
          <w:rFonts w:ascii="微軟正黑體" w:eastAsia="微軟正黑體" w:hAnsi="微軟正黑體" w:hint="eastAsia"/>
          <w:sz w:val="20"/>
          <w:szCs w:val="20"/>
        </w:rPr>
        <w:t>P</w:t>
      </w:r>
      <w:r w:rsidR="006610C1">
        <w:rPr>
          <w:rFonts w:ascii="微軟正黑體" w:eastAsia="微軟正黑體" w:hAnsi="微軟正黑體"/>
          <w:sz w:val="20"/>
          <w:szCs w:val="20"/>
        </w:rPr>
        <w:t>D</w:t>
      </w:r>
      <w:r>
        <w:rPr>
          <w:rFonts w:ascii="微軟正黑體" w:eastAsia="微軟正黑體" w:hAnsi="微軟正黑體" w:hint="eastAsia"/>
          <w:sz w:val="20"/>
          <w:szCs w:val="20"/>
        </w:rPr>
        <w:t>模型計算</w:t>
      </w:r>
      <w:r w:rsidR="006610C1">
        <w:rPr>
          <w:rFonts w:ascii="微軟正黑體" w:eastAsia="微軟正黑體" w:hAnsi="微軟正黑體" w:hint="eastAsia"/>
          <w:sz w:val="20"/>
          <w:szCs w:val="20"/>
        </w:rPr>
        <w:t>系統、預算與費用系統等等。</w:t>
      </w:r>
      <w:r w:rsidR="00C2129D">
        <w:rPr>
          <w:rFonts w:ascii="微軟正黑體" w:eastAsia="微軟正黑體" w:hAnsi="微軟正黑體" w:hint="eastAsia"/>
          <w:sz w:val="20"/>
          <w:szCs w:val="20"/>
        </w:rPr>
        <w:t>擅長程式語言J</w:t>
      </w:r>
      <w:r w:rsidR="00C2129D">
        <w:rPr>
          <w:rFonts w:ascii="微軟正黑體" w:eastAsia="微軟正黑體" w:hAnsi="微軟正黑體"/>
          <w:sz w:val="20"/>
          <w:szCs w:val="20"/>
        </w:rPr>
        <w:t>AVA</w:t>
      </w:r>
      <w:r w:rsidR="00D87B05">
        <w:rPr>
          <w:rFonts w:ascii="微軟正黑體" w:eastAsia="微軟正黑體" w:hAnsi="微軟正黑體" w:hint="eastAsia"/>
          <w:sz w:val="20"/>
          <w:szCs w:val="20"/>
        </w:rPr>
        <w:t>、</w:t>
      </w:r>
      <w:r>
        <w:rPr>
          <w:rFonts w:ascii="微軟正黑體" w:eastAsia="微軟正黑體" w:hAnsi="微軟正黑體" w:hint="eastAsia"/>
          <w:sz w:val="20"/>
          <w:szCs w:val="20"/>
        </w:rPr>
        <w:t>C#</w:t>
      </w:r>
      <w:r w:rsidR="00D87B05">
        <w:rPr>
          <w:rFonts w:ascii="微軟正黑體" w:eastAsia="微軟正黑體" w:hAnsi="微軟正黑體" w:hint="eastAsia"/>
          <w:sz w:val="20"/>
          <w:szCs w:val="20"/>
        </w:rPr>
        <w:t>、J</w:t>
      </w:r>
      <w:r w:rsidR="00D87B05">
        <w:rPr>
          <w:rFonts w:ascii="微軟正黑體" w:eastAsia="微軟正黑體" w:hAnsi="微軟正黑體"/>
          <w:sz w:val="20"/>
          <w:szCs w:val="20"/>
        </w:rPr>
        <w:t>avaScript</w:t>
      </w:r>
      <w:r>
        <w:rPr>
          <w:rFonts w:ascii="微軟正黑體" w:eastAsia="微軟正黑體" w:hAnsi="微軟正黑體" w:hint="eastAsia"/>
          <w:sz w:val="20"/>
          <w:szCs w:val="20"/>
        </w:rPr>
        <w:t>及維護AS4</w:t>
      </w:r>
      <w:r>
        <w:rPr>
          <w:rFonts w:ascii="微軟正黑體" w:eastAsia="微軟正黑體" w:hAnsi="微軟正黑體"/>
          <w:sz w:val="20"/>
          <w:szCs w:val="20"/>
        </w:rPr>
        <w:t>00</w:t>
      </w:r>
      <w:r>
        <w:rPr>
          <w:rFonts w:ascii="微軟正黑體" w:eastAsia="微軟正黑體" w:hAnsi="微軟正黑體" w:hint="eastAsia"/>
          <w:sz w:val="20"/>
          <w:szCs w:val="20"/>
        </w:rPr>
        <w:t>大型主機</w:t>
      </w:r>
      <w:r w:rsidR="00583DDC">
        <w:rPr>
          <w:rFonts w:ascii="微軟正黑體" w:eastAsia="微軟正黑體" w:hAnsi="微軟正黑體" w:hint="eastAsia"/>
          <w:sz w:val="20"/>
          <w:szCs w:val="20"/>
        </w:rPr>
        <w:t>的開</w:t>
      </w:r>
      <w:r w:rsidR="00D87B05">
        <w:rPr>
          <w:rFonts w:ascii="微軟正黑體" w:eastAsia="微軟正黑體" w:hAnsi="微軟正黑體" w:hint="eastAsia"/>
          <w:sz w:val="20"/>
          <w:szCs w:val="20"/>
        </w:rPr>
        <w:t>發經驗。</w:t>
      </w:r>
    </w:p>
    <w:p w:rsidR="0013651F" w:rsidRDefault="0013651F" w:rsidP="0013651F">
      <w:pPr>
        <w:ind w:firstLine="480"/>
        <w:rPr>
          <w:rFonts w:ascii="微軟正黑體" w:eastAsia="微軟正黑體" w:hAnsi="微軟正黑體"/>
          <w:sz w:val="20"/>
          <w:szCs w:val="20"/>
        </w:rPr>
      </w:pPr>
      <w:r>
        <w:rPr>
          <w:rFonts w:ascii="微軟正黑體" w:eastAsia="微軟正黑體" w:hAnsi="微軟正黑體" w:hint="eastAsia"/>
          <w:sz w:val="20"/>
          <w:szCs w:val="20"/>
        </w:rPr>
        <w:t>回顧工作六年多的經驗，主要參與2個大型專案及數個維護案，第一個專案費用與預算系統整合中，</w:t>
      </w:r>
      <w:r w:rsidR="00640592">
        <w:rPr>
          <w:rFonts w:ascii="微軟正黑體" w:eastAsia="微軟正黑體" w:hAnsi="微軟正黑體" w:hint="eastAsia"/>
          <w:sz w:val="20"/>
          <w:szCs w:val="20"/>
        </w:rPr>
        <w:t>為</w:t>
      </w:r>
      <w:r>
        <w:rPr>
          <w:rFonts w:ascii="微軟正黑體" w:eastAsia="微軟正黑體" w:hAnsi="微軟正黑體" w:hint="eastAsia"/>
          <w:sz w:val="20"/>
          <w:szCs w:val="20"/>
        </w:rPr>
        <w:t>系統開發工程師，主要依照需求開發程式</w:t>
      </w:r>
      <w:r w:rsidR="00640592">
        <w:rPr>
          <w:rFonts w:ascii="微軟正黑體" w:eastAsia="微軟正黑體" w:hAnsi="微軟正黑體" w:hint="eastAsia"/>
          <w:sz w:val="20"/>
          <w:szCs w:val="20"/>
        </w:rPr>
        <w:t>及</w:t>
      </w:r>
      <w:r>
        <w:rPr>
          <w:rFonts w:ascii="微軟正黑體" w:eastAsia="微軟正黑體" w:hAnsi="微軟正黑體" w:hint="eastAsia"/>
          <w:sz w:val="20"/>
          <w:szCs w:val="20"/>
        </w:rPr>
        <w:t>系統維運，而到第二</w:t>
      </w:r>
      <w:proofErr w:type="gramStart"/>
      <w:r>
        <w:rPr>
          <w:rFonts w:ascii="微軟正黑體" w:eastAsia="微軟正黑體" w:hAnsi="微軟正黑體" w:hint="eastAsia"/>
          <w:sz w:val="20"/>
          <w:szCs w:val="20"/>
        </w:rPr>
        <w:t>個</w:t>
      </w:r>
      <w:proofErr w:type="gramEnd"/>
      <w:r>
        <w:rPr>
          <w:rFonts w:ascii="微軟正黑體" w:eastAsia="微軟正黑體" w:hAnsi="微軟正黑體" w:hint="eastAsia"/>
          <w:sz w:val="20"/>
          <w:szCs w:val="20"/>
        </w:rPr>
        <w:t>專案</w:t>
      </w:r>
      <w:proofErr w:type="gramStart"/>
      <w:r>
        <w:rPr>
          <w:rFonts w:ascii="微軟正黑體" w:eastAsia="微軟正黑體" w:hAnsi="微軟正黑體" w:hint="eastAsia"/>
          <w:sz w:val="20"/>
          <w:szCs w:val="20"/>
        </w:rPr>
        <w:t>放款貸中系統</w:t>
      </w:r>
      <w:proofErr w:type="gramEnd"/>
      <w:r>
        <w:rPr>
          <w:rFonts w:ascii="微軟正黑體" w:eastAsia="微軟正黑體" w:hAnsi="微軟正黑體" w:hint="eastAsia"/>
          <w:sz w:val="20"/>
          <w:szCs w:val="20"/>
        </w:rPr>
        <w:t>轉換中，</w:t>
      </w:r>
      <w:r w:rsidR="00640592">
        <w:rPr>
          <w:rFonts w:ascii="微軟正黑體" w:eastAsia="微軟正黑體" w:hAnsi="微軟正黑體" w:hint="eastAsia"/>
          <w:sz w:val="20"/>
          <w:szCs w:val="20"/>
        </w:rPr>
        <w:t>開始</w:t>
      </w:r>
      <w:r>
        <w:rPr>
          <w:rFonts w:ascii="微軟正黑體" w:eastAsia="微軟正黑體" w:hAnsi="微軟正黑體" w:hint="eastAsia"/>
          <w:sz w:val="20"/>
          <w:szCs w:val="20"/>
        </w:rPr>
        <w:t>擔任系統分析師，負責與使用單位溝通討論需求</w:t>
      </w:r>
      <w:r w:rsidR="00640592">
        <w:rPr>
          <w:rFonts w:ascii="微軟正黑體" w:eastAsia="微軟正黑體" w:hAnsi="微軟正黑體" w:hint="eastAsia"/>
          <w:sz w:val="20"/>
          <w:szCs w:val="20"/>
        </w:rPr>
        <w:t>及進行功能可行性分析</w:t>
      </w:r>
      <w:r>
        <w:rPr>
          <w:rFonts w:ascii="微軟正黑體" w:eastAsia="微軟正黑體" w:hAnsi="微軟正黑體" w:hint="eastAsia"/>
          <w:sz w:val="20"/>
          <w:szCs w:val="20"/>
        </w:rPr>
        <w:t>並</w:t>
      </w:r>
      <w:r w:rsidR="00640592">
        <w:rPr>
          <w:rFonts w:ascii="微軟正黑體" w:eastAsia="微軟正黑體" w:hAnsi="微軟正黑體" w:hint="eastAsia"/>
          <w:sz w:val="20"/>
          <w:szCs w:val="20"/>
        </w:rPr>
        <w:t>參與</w:t>
      </w:r>
      <w:r>
        <w:rPr>
          <w:rFonts w:ascii="微軟正黑體" w:eastAsia="微軟正黑體" w:hAnsi="微軟正黑體" w:hint="eastAsia"/>
          <w:sz w:val="20"/>
          <w:szCs w:val="20"/>
        </w:rPr>
        <w:t>專案管理，在去年也考取了PMP國際專案管理師證照。</w:t>
      </w:r>
    </w:p>
    <w:p w:rsidR="0013651F" w:rsidRPr="008A2F65" w:rsidRDefault="0013651F" w:rsidP="0013651F">
      <w:pPr>
        <w:ind w:firstLine="480"/>
        <w:rPr>
          <w:rFonts w:ascii="微軟正黑體" w:eastAsia="微軟正黑體" w:hAnsi="微軟正黑體"/>
          <w:sz w:val="20"/>
          <w:szCs w:val="20"/>
        </w:rPr>
      </w:pPr>
      <w:r>
        <w:rPr>
          <w:rFonts w:ascii="微軟正黑體" w:eastAsia="微軟正黑體" w:hAnsi="微軟正黑體" w:hint="eastAsia"/>
          <w:sz w:val="20"/>
          <w:szCs w:val="20"/>
        </w:rPr>
        <w:t>藉由工作中不同腳色的轉換，學習到了溝通與說話技巧的重要性，期許自己就算未來在不同的工作環境也可以將過去所累積的經驗發揮至最大值。</w:t>
      </w:r>
    </w:p>
    <w:p w:rsidR="006610C1" w:rsidRPr="00665752" w:rsidRDefault="006610C1" w:rsidP="00204644">
      <w:pPr>
        <w:rPr>
          <w:rFonts w:ascii="微軟正黑體" w:eastAsia="微軟正黑體" w:hAnsi="微軟正黑體" w:hint="eastAsia"/>
          <w:sz w:val="20"/>
          <w:szCs w:val="20"/>
        </w:rPr>
      </w:pPr>
    </w:p>
    <w:p w:rsidR="00583DDC" w:rsidRPr="00C2129D" w:rsidRDefault="00583DDC" w:rsidP="00204644">
      <w:pPr>
        <w:rPr>
          <w:rFonts w:ascii="微軟正黑體" w:eastAsia="微軟正黑體" w:hAnsi="微軟正黑體"/>
          <w:sz w:val="20"/>
          <w:szCs w:val="20"/>
        </w:rPr>
      </w:pPr>
      <w:r>
        <w:rPr>
          <w:rFonts w:ascii="微軟正黑體" w:eastAsia="微軟正黑體" w:hAnsi="微軟正黑體" w:hint="eastAsia"/>
          <w:sz w:val="20"/>
          <w:szCs w:val="20"/>
        </w:rPr>
        <w:t>【參與專案】</w:t>
      </w:r>
    </w:p>
    <w:p w:rsidR="006610C1" w:rsidRPr="0076434D" w:rsidRDefault="006610C1" w:rsidP="0076434D">
      <w:pPr>
        <w:pStyle w:val="a3"/>
        <w:numPr>
          <w:ilvl w:val="0"/>
          <w:numId w:val="3"/>
        </w:numPr>
        <w:ind w:leftChars="0"/>
        <w:rPr>
          <w:rFonts w:ascii="微軟正黑體" w:eastAsia="微軟正黑體" w:hAnsi="微軟正黑體"/>
          <w:sz w:val="20"/>
          <w:szCs w:val="20"/>
        </w:rPr>
      </w:pPr>
      <w:proofErr w:type="gramStart"/>
      <w:r w:rsidRPr="0076434D">
        <w:rPr>
          <w:rFonts w:ascii="微軟正黑體" w:eastAsia="微軟正黑體" w:hAnsi="微軟正黑體" w:hint="eastAsia"/>
          <w:sz w:val="20"/>
          <w:szCs w:val="20"/>
        </w:rPr>
        <w:t>放款貸中系統</w:t>
      </w:r>
      <w:proofErr w:type="gramEnd"/>
      <w:r w:rsidRPr="0076434D">
        <w:rPr>
          <w:rFonts w:ascii="微軟正黑體" w:eastAsia="微軟正黑體" w:hAnsi="微軟正黑體" w:hint="eastAsia"/>
          <w:sz w:val="20"/>
          <w:szCs w:val="20"/>
        </w:rPr>
        <w:t>轉換專案</w:t>
      </w:r>
      <w:r w:rsidR="007A7CC8">
        <w:rPr>
          <w:rFonts w:ascii="微軟正黑體" w:eastAsia="微軟正黑體" w:hAnsi="微軟正黑體"/>
          <w:sz w:val="20"/>
          <w:szCs w:val="20"/>
        </w:rPr>
        <w:t>(3</w:t>
      </w:r>
      <w:r w:rsidR="007A7CC8">
        <w:rPr>
          <w:rFonts w:ascii="微軟正黑體" w:eastAsia="微軟正黑體" w:hAnsi="微軟正黑體" w:hint="eastAsia"/>
          <w:sz w:val="20"/>
          <w:szCs w:val="20"/>
        </w:rPr>
        <w:t>年)</w:t>
      </w:r>
    </w:p>
    <w:p w:rsidR="006610C1" w:rsidRDefault="006610C1" w:rsidP="00204644">
      <w:pPr>
        <w:rPr>
          <w:rFonts w:ascii="微軟正黑體" w:eastAsia="微軟正黑體" w:hAnsi="微軟正黑體"/>
          <w:sz w:val="20"/>
          <w:szCs w:val="20"/>
        </w:rPr>
      </w:pPr>
      <w:r>
        <w:rPr>
          <w:rFonts w:ascii="微軟正黑體" w:eastAsia="微軟正黑體" w:hAnsi="微軟正黑體" w:hint="eastAsia"/>
          <w:sz w:val="20"/>
          <w:szCs w:val="20"/>
        </w:rPr>
        <w:t>轉換公司的大型主機AS400系統，由</w:t>
      </w:r>
      <w:r w:rsidR="00F259C5">
        <w:rPr>
          <w:rFonts w:ascii="微軟正黑體" w:eastAsia="微軟正黑體" w:hAnsi="微軟正黑體"/>
          <w:sz w:val="20"/>
          <w:szCs w:val="20"/>
        </w:rPr>
        <w:t>AS400</w:t>
      </w:r>
      <w:r>
        <w:rPr>
          <w:rFonts w:ascii="微軟正黑體" w:eastAsia="微軟正黑體" w:hAnsi="微軟正黑體" w:hint="eastAsia"/>
          <w:sz w:val="20"/>
          <w:szCs w:val="20"/>
        </w:rPr>
        <w:t>語言轉換為</w:t>
      </w:r>
      <w:r w:rsidR="00F259C5">
        <w:rPr>
          <w:rFonts w:ascii="微軟正黑體" w:eastAsia="微軟正黑體" w:hAnsi="微軟正黑體" w:hint="eastAsia"/>
          <w:sz w:val="20"/>
          <w:szCs w:val="20"/>
        </w:rPr>
        <w:t>M</w:t>
      </w:r>
      <w:r w:rsidR="00F259C5">
        <w:rPr>
          <w:rFonts w:ascii="微軟正黑體" w:eastAsia="微軟正黑體" w:hAnsi="微軟正黑體"/>
          <w:sz w:val="20"/>
          <w:szCs w:val="20"/>
        </w:rPr>
        <w:t>VC W</w:t>
      </w:r>
      <w:r w:rsidR="00F259C5">
        <w:rPr>
          <w:rFonts w:ascii="微軟正黑體" w:eastAsia="微軟正黑體" w:hAnsi="微軟正黑體" w:hint="eastAsia"/>
          <w:sz w:val="20"/>
          <w:szCs w:val="20"/>
        </w:rPr>
        <w:t>eb架構</w:t>
      </w:r>
      <w:r>
        <w:rPr>
          <w:rFonts w:ascii="微軟正黑體" w:eastAsia="微軟正黑體" w:hAnsi="微軟正黑體" w:hint="eastAsia"/>
          <w:sz w:val="20"/>
          <w:szCs w:val="20"/>
        </w:rPr>
        <w:t>。</w:t>
      </w:r>
    </w:p>
    <w:p w:rsidR="00F259C5" w:rsidRDefault="006610C1" w:rsidP="00F259C5">
      <w:pPr>
        <w:pStyle w:val="a3"/>
        <w:numPr>
          <w:ilvl w:val="0"/>
          <w:numId w:val="2"/>
        </w:numPr>
        <w:ind w:leftChars="0"/>
        <w:rPr>
          <w:rFonts w:ascii="微軟正黑體" w:eastAsia="微軟正黑體" w:hAnsi="微軟正黑體"/>
          <w:sz w:val="20"/>
          <w:szCs w:val="20"/>
        </w:rPr>
      </w:pPr>
      <w:r>
        <w:rPr>
          <w:rFonts w:ascii="微軟正黑體" w:eastAsia="微軟正黑體" w:hAnsi="微軟正黑體" w:hint="eastAsia"/>
          <w:sz w:val="20"/>
          <w:szCs w:val="20"/>
        </w:rPr>
        <w:t>擔任</w:t>
      </w:r>
      <w:r w:rsidR="008B4B08">
        <w:rPr>
          <w:rFonts w:ascii="微軟正黑體" w:eastAsia="微軟正黑體" w:hAnsi="微軟正黑體" w:hint="eastAsia"/>
          <w:sz w:val="20"/>
          <w:szCs w:val="20"/>
        </w:rPr>
        <w:t>使用者與工程師</w:t>
      </w:r>
      <w:r w:rsidR="00F259C5">
        <w:rPr>
          <w:rFonts w:ascii="微軟正黑體" w:eastAsia="微軟正黑體" w:hAnsi="微軟正黑體" w:hint="eastAsia"/>
          <w:sz w:val="20"/>
          <w:szCs w:val="20"/>
        </w:rPr>
        <w:t>之間</w:t>
      </w:r>
      <w:r w:rsidR="008B4B08">
        <w:rPr>
          <w:rFonts w:ascii="微軟正黑體" w:eastAsia="微軟正黑體" w:hAnsi="微軟正黑體" w:hint="eastAsia"/>
          <w:sz w:val="20"/>
          <w:szCs w:val="20"/>
        </w:rPr>
        <w:t>的橋樑，聆聽使用者的需求並分析可行性再與</w:t>
      </w:r>
      <w:r w:rsidR="00F259C5">
        <w:rPr>
          <w:rFonts w:ascii="微軟正黑體" w:eastAsia="微軟正黑體" w:hAnsi="微軟正黑體" w:hint="eastAsia"/>
          <w:sz w:val="20"/>
          <w:szCs w:val="20"/>
        </w:rPr>
        <w:t>工程師</w:t>
      </w:r>
      <w:r w:rsidR="008B4B08">
        <w:rPr>
          <w:rFonts w:ascii="微軟正黑體" w:eastAsia="微軟正黑體" w:hAnsi="微軟正黑體" w:hint="eastAsia"/>
          <w:sz w:val="20"/>
          <w:szCs w:val="20"/>
        </w:rPr>
        <w:t>溝通協調。</w:t>
      </w:r>
    </w:p>
    <w:p w:rsidR="00976B1D" w:rsidRPr="00F259C5" w:rsidRDefault="00685A7E" w:rsidP="00F259C5">
      <w:pPr>
        <w:pStyle w:val="a3"/>
        <w:numPr>
          <w:ilvl w:val="0"/>
          <w:numId w:val="2"/>
        </w:numPr>
        <w:ind w:leftChars="0"/>
        <w:rPr>
          <w:ins w:id="0" w:author="林清河" w:date="2021-03-28T22:31:00Z"/>
          <w:rFonts w:ascii="微軟正黑體" w:eastAsia="微軟正黑體" w:hAnsi="微軟正黑體"/>
          <w:sz w:val="20"/>
          <w:szCs w:val="20"/>
        </w:rPr>
      </w:pPr>
      <w:r>
        <w:rPr>
          <w:rFonts w:ascii="微軟正黑體" w:eastAsia="微軟正黑體" w:hAnsi="微軟正黑體" w:hint="eastAsia"/>
          <w:sz w:val="20"/>
          <w:szCs w:val="20"/>
        </w:rPr>
        <w:t>參與</w:t>
      </w:r>
      <w:r w:rsidR="00F259C5" w:rsidRPr="00F259C5">
        <w:rPr>
          <w:rFonts w:ascii="微軟正黑體" w:eastAsia="微軟正黑體" w:hAnsi="微軟正黑體" w:hint="eastAsia"/>
          <w:sz w:val="20"/>
          <w:szCs w:val="20"/>
        </w:rPr>
        <w:t>專案管理，監督各個階段的交付作業與文件是否正確，符合規格交付。</w:t>
      </w:r>
    </w:p>
    <w:p w:rsidR="008B4B08" w:rsidRDefault="0076434D" w:rsidP="008B4B08">
      <w:pPr>
        <w:pStyle w:val="a3"/>
        <w:numPr>
          <w:ilvl w:val="0"/>
          <w:numId w:val="2"/>
        </w:numPr>
        <w:ind w:leftChars="0"/>
        <w:rPr>
          <w:rFonts w:ascii="微軟正黑體" w:eastAsia="微軟正黑體" w:hAnsi="微軟正黑體"/>
          <w:sz w:val="20"/>
          <w:szCs w:val="20"/>
        </w:rPr>
      </w:pPr>
      <w:r>
        <w:rPr>
          <w:rFonts w:ascii="微軟正黑體" w:eastAsia="微軟正黑體" w:hAnsi="微軟正黑體" w:hint="eastAsia"/>
          <w:sz w:val="20"/>
          <w:szCs w:val="20"/>
        </w:rPr>
        <w:t>擔任系統分析</w:t>
      </w:r>
      <w:r w:rsidR="00FE5658">
        <w:rPr>
          <w:rFonts w:ascii="微軟正黑體" w:eastAsia="微軟正黑體" w:hAnsi="微軟正黑體" w:hint="eastAsia"/>
          <w:sz w:val="20"/>
          <w:szCs w:val="20"/>
        </w:rPr>
        <w:t>師，</w:t>
      </w:r>
      <w:r w:rsidR="00F259C5">
        <w:rPr>
          <w:rFonts w:ascii="微軟正黑體" w:eastAsia="微軟正黑體" w:hAnsi="微軟正黑體" w:hint="eastAsia"/>
          <w:sz w:val="20"/>
          <w:szCs w:val="20"/>
        </w:rPr>
        <w:t>分析及撰寫</w:t>
      </w:r>
      <w:r>
        <w:rPr>
          <w:rFonts w:ascii="微軟正黑體" w:eastAsia="微軟正黑體" w:hAnsi="微軟正黑體" w:hint="eastAsia"/>
          <w:sz w:val="20"/>
          <w:szCs w:val="20"/>
        </w:rPr>
        <w:t>系統規格文件與</w:t>
      </w:r>
      <w:proofErr w:type="gramStart"/>
      <w:r>
        <w:rPr>
          <w:rFonts w:ascii="微軟正黑體" w:eastAsia="微軟正黑體" w:hAnsi="微軟正黑體" w:hint="eastAsia"/>
          <w:sz w:val="20"/>
          <w:szCs w:val="20"/>
        </w:rPr>
        <w:t>釐</w:t>
      </w:r>
      <w:proofErr w:type="gramEnd"/>
      <w:r>
        <w:rPr>
          <w:rFonts w:ascii="微軟正黑體" w:eastAsia="微軟正黑體" w:hAnsi="微軟正黑體" w:hint="eastAsia"/>
          <w:sz w:val="20"/>
          <w:szCs w:val="20"/>
        </w:rPr>
        <w:t>清使用者的功能需求。</w:t>
      </w:r>
    </w:p>
    <w:p w:rsidR="00685A7E" w:rsidDel="004F4F1B" w:rsidRDefault="00685A7E" w:rsidP="008B4B08">
      <w:pPr>
        <w:pStyle w:val="a3"/>
        <w:numPr>
          <w:ilvl w:val="0"/>
          <w:numId w:val="2"/>
        </w:numPr>
        <w:ind w:leftChars="0"/>
        <w:rPr>
          <w:del w:id="1" w:author="林清河" w:date="2021-03-28T22:33:00Z"/>
          <w:rFonts w:ascii="微軟正黑體" w:eastAsia="微軟正黑體" w:hAnsi="微軟正黑體"/>
          <w:sz w:val="20"/>
          <w:szCs w:val="20"/>
        </w:rPr>
      </w:pPr>
      <w:bookmarkStart w:id="2" w:name="_GoBack"/>
      <w:bookmarkEnd w:id="2"/>
    </w:p>
    <w:p w:rsidR="0076434D" w:rsidRPr="008B4B08" w:rsidRDefault="0076434D" w:rsidP="008B4B08">
      <w:pPr>
        <w:pStyle w:val="a3"/>
        <w:numPr>
          <w:ilvl w:val="0"/>
          <w:numId w:val="2"/>
        </w:numPr>
        <w:ind w:leftChars="0"/>
        <w:rPr>
          <w:rFonts w:ascii="微軟正黑體" w:eastAsia="微軟正黑體" w:hAnsi="微軟正黑體"/>
          <w:sz w:val="20"/>
          <w:szCs w:val="20"/>
        </w:rPr>
      </w:pPr>
      <w:r>
        <w:rPr>
          <w:rFonts w:ascii="微軟正黑體" w:eastAsia="微軟正黑體" w:hAnsi="微軟正黑體" w:hint="eastAsia"/>
          <w:sz w:val="20"/>
          <w:szCs w:val="20"/>
        </w:rPr>
        <w:t>擔任測試工程師</w:t>
      </w:r>
      <w:r w:rsidR="00FE5658">
        <w:rPr>
          <w:rFonts w:ascii="微軟正黑體" w:eastAsia="微軟正黑體" w:hAnsi="微軟正黑體" w:hint="eastAsia"/>
          <w:sz w:val="20"/>
          <w:szCs w:val="20"/>
        </w:rPr>
        <w:t>，</w:t>
      </w:r>
      <w:proofErr w:type="gramStart"/>
      <w:r>
        <w:rPr>
          <w:rFonts w:ascii="微軟正黑體" w:eastAsia="微軟正黑體" w:hAnsi="微軟正黑體" w:hint="eastAsia"/>
          <w:sz w:val="20"/>
          <w:szCs w:val="20"/>
        </w:rPr>
        <w:t>驗測交付</w:t>
      </w:r>
      <w:proofErr w:type="gramEnd"/>
      <w:r>
        <w:rPr>
          <w:rFonts w:ascii="微軟正黑體" w:eastAsia="微軟正黑體" w:hAnsi="微軟正黑體" w:hint="eastAsia"/>
          <w:sz w:val="20"/>
          <w:szCs w:val="20"/>
        </w:rPr>
        <w:t>功能，並給予修改建議。</w:t>
      </w:r>
    </w:p>
    <w:p w:rsidR="006610C1" w:rsidRDefault="006610C1" w:rsidP="006610C1">
      <w:pPr>
        <w:rPr>
          <w:rFonts w:ascii="微軟正黑體" w:eastAsia="微軟正黑體" w:hAnsi="微軟正黑體"/>
          <w:sz w:val="20"/>
          <w:szCs w:val="20"/>
        </w:rPr>
      </w:pPr>
    </w:p>
    <w:p w:rsidR="0076434D" w:rsidRPr="0076434D" w:rsidRDefault="0076434D" w:rsidP="0076434D">
      <w:pPr>
        <w:pStyle w:val="a3"/>
        <w:numPr>
          <w:ilvl w:val="0"/>
          <w:numId w:val="3"/>
        </w:numPr>
        <w:ind w:leftChars="0"/>
        <w:rPr>
          <w:rFonts w:ascii="微軟正黑體" w:eastAsia="微軟正黑體" w:hAnsi="微軟正黑體"/>
          <w:sz w:val="20"/>
          <w:szCs w:val="20"/>
        </w:rPr>
      </w:pPr>
      <w:r>
        <w:rPr>
          <w:rFonts w:ascii="微軟正黑體" w:eastAsia="微軟正黑體" w:hAnsi="微軟正黑體" w:hint="eastAsia"/>
          <w:sz w:val="20"/>
          <w:szCs w:val="20"/>
        </w:rPr>
        <w:t>費用與預算系統整合</w:t>
      </w:r>
      <w:r w:rsidRPr="0076434D">
        <w:rPr>
          <w:rFonts w:ascii="微軟正黑體" w:eastAsia="微軟正黑體" w:hAnsi="微軟正黑體" w:hint="eastAsia"/>
          <w:sz w:val="20"/>
          <w:szCs w:val="20"/>
        </w:rPr>
        <w:t>專案</w:t>
      </w:r>
      <w:r w:rsidR="00F259C5">
        <w:rPr>
          <w:rFonts w:ascii="微軟正黑體" w:eastAsia="微軟正黑體" w:hAnsi="微軟正黑體" w:hint="eastAsia"/>
          <w:sz w:val="20"/>
          <w:szCs w:val="20"/>
        </w:rPr>
        <w:t>(2年)</w:t>
      </w:r>
    </w:p>
    <w:p w:rsidR="00C2129D" w:rsidRDefault="00C2129D" w:rsidP="008A2F65">
      <w:pPr>
        <w:pStyle w:val="a3"/>
        <w:numPr>
          <w:ilvl w:val="0"/>
          <w:numId w:val="6"/>
        </w:numPr>
        <w:ind w:leftChars="0"/>
        <w:rPr>
          <w:rFonts w:ascii="微軟正黑體" w:eastAsia="微軟正黑體" w:hAnsi="微軟正黑體"/>
          <w:sz w:val="20"/>
          <w:szCs w:val="20"/>
        </w:rPr>
      </w:pPr>
      <w:r>
        <w:rPr>
          <w:rFonts w:ascii="微軟正黑體" w:eastAsia="微軟正黑體" w:hAnsi="微軟正黑體" w:hint="eastAsia"/>
          <w:sz w:val="20"/>
          <w:szCs w:val="20"/>
        </w:rPr>
        <w:t>架構使用</w:t>
      </w:r>
      <w:r>
        <w:rPr>
          <w:rFonts w:ascii="微軟正黑體" w:eastAsia="微軟正黑體" w:hAnsi="微軟正黑體"/>
          <w:sz w:val="20"/>
          <w:szCs w:val="20"/>
        </w:rPr>
        <w:t>Spring MVC</w:t>
      </w:r>
    </w:p>
    <w:p w:rsidR="008A2F65" w:rsidRDefault="00C2129D" w:rsidP="008A2F65">
      <w:pPr>
        <w:pStyle w:val="a3"/>
        <w:numPr>
          <w:ilvl w:val="0"/>
          <w:numId w:val="6"/>
        </w:numPr>
        <w:ind w:leftChars="0"/>
        <w:rPr>
          <w:ins w:id="3" w:author="林清河" w:date="2021-03-28T22:24:00Z"/>
          <w:rFonts w:ascii="微軟正黑體" w:eastAsia="微軟正黑體" w:hAnsi="微軟正黑體"/>
          <w:sz w:val="20"/>
          <w:szCs w:val="20"/>
        </w:rPr>
      </w:pPr>
      <w:r>
        <w:rPr>
          <w:rFonts w:ascii="微軟正黑體" w:eastAsia="微軟正黑體" w:hAnsi="微軟正黑體" w:hint="eastAsia"/>
          <w:sz w:val="20"/>
          <w:szCs w:val="20"/>
        </w:rPr>
        <w:t>利用</w:t>
      </w:r>
      <w:r w:rsidR="0076434D" w:rsidRPr="008A2F65">
        <w:rPr>
          <w:rFonts w:ascii="微軟正黑體" w:eastAsia="微軟正黑體" w:hAnsi="微軟正黑體"/>
          <w:sz w:val="20"/>
          <w:szCs w:val="20"/>
        </w:rPr>
        <w:t>Oracle</w:t>
      </w:r>
      <w:r w:rsidR="0076434D" w:rsidRPr="008A2F65">
        <w:rPr>
          <w:rFonts w:ascii="微軟正黑體" w:eastAsia="微軟正黑體" w:hAnsi="微軟正黑體" w:hint="eastAsia"/>
          <w:sz w:val="20"/>
          <w:szCs w:val="20"/>
        </w:rPr>
        <w:t>資料庫</w:t>
      </w:r>
      <w:r w:rsidR="00665752">
        <w:rPr>
          <w:rFonts w:ascii="微軟正黑體" w:eastAsia="微軟正黑體" w:hAnsi="微軟正黑體" w:hint="eastAsia"/>
          <w:sz w:val="20"/>
          <w:szCs w:val="20"/>
        </w:rPr>
        <w:t>、</w:t>
      </w:r>
      <w:r w:rsidR="00665752" w:rsidRPr="008A2F65">
        <w:rPr>
          <w:rFonts w:ascii="微軟正黑體" w:eastAsia="微軟正黑體" w:hAnsi="微軟正黑體" w:hint="eastAsia"/>
          <w:sz w:val="20"/>
          <w:szCs w:val="20"/>
        </w:rPr>
        <w:t>頁面使用JSP</w:t>
      </w:r>
      <w:r w:rsidR="00665752">
        <w:rPr>
          <w:rFonts w:ascii="微軟正黑體" w:eastAsia="微軟正黑體" w:hAnsi="微軟正黑體" w:hint="eastAsia"/>
          <w:sz w:val="20"/>
          <w:szCs w:val="20"/>
        </w:rPr>
        <w:t>、使用JAVA程式語言撰寫</w:t>
      </w:r>
    </w:p>
    <w:p w:rsidR="00665752" w:rsidRDefault="00976B1D" w:rsidP="008A2F65">
      <w:pPr>
        <w:pStyle w:val="a3"/>
        <w:numPr>
          <w:ilvl w:val="0"/>
          <w:numId w:val="6"/>
        </w:numPr>
        <w:ind w:leftChars="0"/>
        <w:rPr>
          <w:rFonts w:ascii="微軟正黑體" w:eastAsia="微軟正黑體" w:hAnsi="微軟正黑體"/>
          <w:sz w:val="20"/>
          <w:szCs w:val="20"/>
        </w:rPr>
      </w:pPr>
      <w:r>
        <w:rPr>
          <w:rFonts w:ascii="微軟正黑體" w:eastAsia="微軟正黑體" w:hAnsi="微軟正黑體" w:hint="eastAsia"/>
          <w:sz w:val="20"/>
          <w:szCs w:val="20"/>
        </w:rPr>
        <w:t>擔任系統開發人員</w:t>
      </w:r>
      <w:r w:rsidR="00665752">
        <w:rPr>
          <w:rFonts w:ascii="微軟正黑體" w:eastAsia="微軟正黑體" w:hAnsi="微軟正黑體" w:hint="eastAsia"/>
          <w:sz w:val="20"/>
          <w:szCs w:val="20"/>
        </w:rPr>
        <w:t>，依據系統規格書開發系統。</w:t>
      </w:r>
    </w:p>
    <w:p w:rsidR="008A2F65" w:rsidRDefault="008A2F65" w:rsidP="008A2F65">
      <w:pPr>
        <w:rPr>
          <w:rFonts w:ascii="微軟正黑體" w:eastAsia="微軟正黑體" w:hAnsi="微軟正黑體"/>
          <w:sz w:val="20"/>
          <w:szCs w:val="20"/>
        </w:rPr>
      </w:pPr>
    </w:p>
    <w:p w:rsidR="0076434D" w:rsidRPr="006610C1" w:rsidRDefault="0076434D" w:rsidP="006610C1">
      <w:pPr>
        <w:rPr>
          <w:rFonts w:ascii="微軟正黑體" w:eastAsia="微軟正黑體" w:hAnsi="微軟正黑體"/>
          <w:sz w:val="20"/>
          <w:szCs w:val="20"/>
        </w:rPr>
      </w:pPr>
    </w:p>
    <w:sectPr w:rsidR="0076434D" w:rsidRPr="006610C1" w:rsidSect="00C0067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A51"/>
    <w:multiLevelType w:val="hybridMultilevel"/>
    <w:tmpl w:val="E44CB7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8A1539"/>
    <w:multiLevelType w:val="hybridMultilevel"/>
    <w:tmpl w:val="E41CB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0331837"/>
    <w:multiLevelType w:val="hybridMultilevel"/>
    <w:tmpl w:val="6F2EA9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4F70A6E"/>
    <w:multiLevelType w:val="hybridMultilevel"/>
    <w:tmpl w:val="B1F462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9BF62D9"/>
    <w:multiLevelType w:val="hybridMultilevel"/>
    <w:tmpl w:val="FA04FD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B63672D"/>
    <w:multiLevelType w:val="hybridMultilevel"/>
    <w:tmpl w:val="DB54A95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林清河">
    <w15:presenceInfo w15:providerId="None" w15:userId="林清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71"/>
    <w:rsid w:val="000035B0"/>
    <w:rsid w:val="00127864"/>
    <w:rsid w:val="0013651F"/>
    <w:rsid w:val="001F622A"/>
    <w:rsid w:val="00204644"/>
    <w:rsid w:val="002074CD"/>
    <w:rsid w:val="002B38ED"/>
    <w:rsid w:val="004F4F1B"/>
    <w:rsid w:val="00583DDC"/>
    <w:rsid w:val="00640592"/>
    <w:rsid w:val="006610C1"/>
    <w:rsid w:val="00665752"/>
    <w:rsid w:val="00685A7E"/>
    <w:rsid w:val="00717A47"/>
    <w:rsid w:val="00757AA0"/>
    <w:rsid w:val="0076434D"/>
    <w:rsid w:val="007A7CC8"/>
    <w:rsid w:val="008A2F65"/>
    <w:rsid w:val="008B4B08"/>
    <w:rsid w:val="00976B1D"/>
    <w:rsid w:val="00BF5707"/>
    <w:rsid w:val="00C00671"/>
    <w:rsid w:val="00C2129D"/>
    <w:rsid w:val="00C77B2A"/>
    <w:rsid w:val="00D23EF7"/>
    <w:rsid w:val="00D87B05"/>
    <w:rsid w:val="00E27F7E"/>
    <w:rsid w:val="00F259C5"/>
    <w:rsid w:val="00F37015"/>
    <w:rsid w:val="00FE5658"/>
    <w:rsid w:val="00FF06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D732"/>
  <w15:chartTrackingRefBased/>
  <w15:docId w15:val="{C9B3AB4B-1628-43E7-9BA4-690F94E3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C0067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00671"/>
    <w:rPr>
      <w:rFonts w:ascii="新細明體" w:eastAsia="新細明體" w:hAnsi="新細明體" w:cs="新細明體"/>
      <w:b/>
      <w:bCs/>
      <w:kern w:val="0"/>
      <w:sz w:val="36"/>
      <w:szCs w:val="36"/>
    </w:rPr>
  </w:style>
  <w:style w:type="character" w:customStyle="1" w:styleId="nameinner">
    <w:name w:val="name__inner"/>
    <w:basedOn w:val="a0"/>
    <w:rsid w:val="00C00671"/>
  </w:style>
  <w:style w:type="paragraph" w:styleId="a3">
    <w:name w:val="List Paragraph"/>
    <w:basedOn w:val="a"/>
    <w:uiPriority w:val="34"/>
    <w:qFormat/>
    <w:rsid w:val="006610C1"/>
    <w:pPr>
      <w:ind w:leftChars="200" w:left="480"/>
    </w:pPr>
  </w:style>
  <w:style w:type="paragraph" w:styleId="a4">
    <w:name w:val="Balloon Text"/>
    <w:basedOn w:val="a"/>
    <w:link w:val="a5"/>
    <w:uiPriority w:val="99"/>
    <w:semiHidden/>
    <w:unhideWhenUsed/>
    <w:rsid w:val="0066575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657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6946">
      <w:bodyDiv w:val="1"/>
      <w:marLeft w:val="0"/>
      <w:marRight w:val="0"/>
      <w:marTop w:val="0"/>
      <w:marBottom w:val="0"/>
      <w:divBdr>
        <w:top w:val="none" w:sz="0" w:space="0" w:color="auto"/>
        <w:left w:val="none" w:sz="0" w:space="0" w:color="auto"/>
        <w:bottom w:val="none" w:sz="0" w:space="0" w:color="auto"/>
        <w:right w:val="none" w:sz="0" w:space="0" w:color="auto"/>
      </w:divBdr>
      <w:divsChild>
        <w:div w:id="1491167434">
          <w:marLeft w:val="0"/>
          <w:marRight w:val="0"/>
          <w:marTop w:val="0"/>
          <w:marBottom w:val="0"/>
          <w:divBdr>
            <w:top w:val="none" w:sz="0" w:space="0" w:color="auto"/>
            <w:left w:val="none" w:sz="0" w:space="0" w:color="auto"/>
            <w:bottom w:val="single" w:sz="6" w:space="9" w:color="EEEEEE"/>
            <w:right w:val="none" w:sz="0" w:space="0" w:color="auto"/>
          </w:divBdr>
          <w:divsChild>
            <w:div w:id="32922663">
              <w:marLeft w:val="0"/>
              <w:marRight w:val="0"/>
              <w:marTop w:val="0"/>
              <w:marBottom w:val="0"/>
              <w:divBdr>
                <w:top w:val="none" w:sz="0" w:space="0" w:color="auto"/>
                <w:left w:val="none" w:sz="0" w:space="0" w:color="auto"/>
                <w:bottom w:val="none" w:sz="0" w:space="0" w:color="auto"/>
                <w:right w:val="none" w:sz="0" w:space="0" w:color="auto"/>
              </w:divBdr>
              <w:divsChild>
                <w:div w:id="1584756190">
                  <w:marLeft w:val="-180"/>
                  <w:marRight w:val="-180"/>
                  <w:marTop w:val="0"/>
                  <w:marBottom w:val="0"/>
                  <w:divBdr>
                    <w:top w:val="none" w:sz="0" w:space="0" w:color="auto"/>
                    <w:left w:val="none" w:sz="0" w:space="0" w:color="auto"/>
                    <w:bottom w:val="none" w:sz="0" w:space="0" w:color="auto"/>
                    <w:right w:val="none" w:sz="0" w:space="0" w:color="auto"/>
                  </w:divBdr>
                  <w:divsChild>
                    <w:div w:id="1377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16910">
          <w:marLeft w:val="0"/>
          <w:marRight w:val="0"/>
          <w:marTop w:val="0"/>
          <w:marBottom w:val="0"/>
          <w:divBdr>
            <w:top w:val="none" w:sz="0" w:space="0" w:color="auto"/>
            <w:left w:val="none" w:sz="0" w:space="0" w:color="auto"/>
            <w:bottom w:val="none" w:sz="0" w:space="0" w:color="auto"/>
            <w:right w:val="none" w:sz="0" w:space="0" w:color="auto"/>
          </w:divBdr>
          <w:divsChild>
            <w:div w:id="595791992">
              <w:marLeft w:val="0"/>
              <w:marRight w:val="0"/>
              <w:marTop w:val="0"/>
              <w:marBottom w:val="0"/>
              <w:divBdr>
                <w:top w:val="none" w:sz="0" w:space="0" w:color="auto"/>
                <w:left w:val="none" w:sz="0" w:space="0" w:color="auto"/>
                <w:bottom w:val="none" w:sz="0" w:space="0" w:color="auto"/>
                <w:right w:val="none" w:sz="0" w:space="0" w:color="auto"/>
              </w:divBdr>
              <w:divsChild>
                <w:div w:id="405736316">
                  <w:marLeft w:val="0"/>
                  <w:marRight w:val="0"/>
                  <w:marTop w:val="0"/>
                  <w:marBottom w:val="0"/>
                  <w:divBdr>
                    <w:top w:val="none" w:sz="0" w:space="0" w:color="auto"/>
                    <w:left w:val="none" w:sz="0" w:space="0" w:color="auto"/>
                    <w:bottom w:val="none" w:sz="0" w:space="0" w:color="auto"/>
                    <w:right w:val="none" w:sz="0" w:space="0" w:color="auto"/>
                  </w:divBdr>
                  <w:divsChild>
                    <w:div w:id="1908881182">
                      <w:marLeft w:val="-60"/>
                      <w:marRight w:val="-60"/>
                      <w:marTop w:val="0"/>
                      <w:marBottom w:val="0"/>
                      <w:divBdr>
                        <w:top w:val="none" w:sz="0" w:space="0" w:color="auto"/>
                        <w:left w:val="none" w:sz="0" w:space="0" w:color="auto"/>
                        <w:bottom w:val="none" w:sz="0" w:space="0" w:color="auto"/>
                        <w:right w:val="none" w:sz="0" w:space="0" w:color="auto"/>
                      </w:divBdr>
                      <w:divsChild>
                        <w:div w:id="499005553">
                          <w:marLeft w:val="0"/>
                          <w:marRight w:val="0"/>
                          <w:marTop w:val="0"/>
                          <w:marBottom w:val="0"/>
                          <w:divBdr>
                            <w:top w:val="none" w:sz="0" w:space="0" w:color="auto"/>
                            <w:left w:val="none" w:sz="0" w:space="0" w:color="auto"/>
                            <w:bottom w:val="none" w:sz="0" w:space="0" w:color="auto"/>
                            <w:right w:val="none" w:sz="0" w:space="0" w:color="auto"/>
                          </w:divBdr>
                          <w:divsChild>
                            <w:div w:id="1172767795">
                              <w:marLeft w:val="0"/>
                              <w:marRight w:val="0"/>
                              <w:marTop w:val="0"/>
                              <w:marBottom w:val="0"/>
                              <w:divBdr>
                                <w:top w:val="none" w:sz="0" w:space="0" w:color="auto"/>
                                <w:left w:val="none" w:sz="0" w:space="0" w:color="auto"/>
                                <w:bottom w:val="none" w:sz="0" w:space="0" w:color="auto"/>
                                <w:right w:val="none" w:sz="0" w:space="0" w:color="auto"/>
                              </w:divBdr>
                            </w:div>
                            <w:div w:id="276103968">
                              <w:marLeft w:val="0"/>
                              <w:marRight w:val="0"/>
                              <w:marTop w:val="0"/>
                              <w:marBottom w:val="0"/>
                              <w:divBdr>
                                <w:top w:val="none" w:sz="0" w:space="0" w:color="auto"/>
                                <w:left w:val="none" w:sz="0" w:space="0" w:color="auto"/>
                                <w:bottom w:val="none" w:sz="0" w:space="0" w:color="auto"/>
                                <w:right w:val="none" w:sz="0" w:space="0" w:color="auto"/>
                              </w:divBdr>
                            </w:div>
                            <w:div w:id="15204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39436">
      <w:bodyDiv w:val="1"/>
      <w:marLeft w:val="0"/>
      <w:marRight w:val="0"/>
      <w:marTop w:val="0"/>
      <w:marBottom w:val="0"/>
      <w:divBdr>
        <w:top w:val="none" w:sz="0" w:space="0" w:color="auto"/>
        <w:left w:val="none" w:sz="0" w:space="0" w:color="auto"/>
        <w:bottom w:val="none" w:sz="0" w:space="0" w:color="auto"/>
        <w:right w:val="none" w:sz="0" w:space="0" w:color="auto"/>
      </w:divBdr>
      <w:divsChild>
        <w:div w:id="83035424">
          <w:marLeft w:val="0"/>
          <w:marRight w:val="0"/>
          <w:marTop w:val="0"/>
          <w:marBottom w:val="0"/>
          <w:divBdr>
            <w:top w:val="none" w:sz="0" w:space="0" w:color="auto"/>
            <w:left w:val="none" w:sz="0" w:space="0" w:color="auto"/>
            <w:bottom w:val="single" w:sz="6" w:space="9" w:color="EEEEEE"/>
            <w:right w:val="none" w:sz="0" w:space="0" w:color="auto"/>
          </w:divBdr>
          <w:divsChild>
            <w:div w:id="172647207">
              <w:marLeft w:val="0"/>
              <w:marRight w:val="0"/>
              <w:marTop w:val="0"/>
              <w:marBottom w:val="0"/>
              <w:divBdr>
                <w:top w:val="none" w:sz="0" w:space="0" w:color="auto"/>
                <w:left w:val="none" w:sz="0" w:space="0" w:color="auto"/>
                <w:bottom w:val="none" w:sz="0" w:space="0" w:color="auto"/>
                <w:right w:val="none" w:sz="0" w:space="0" w:color="auto"/>
              </w:divBdr>
              <w:divsChild>
                <w:div w:id="968901096">
                  <w:marLeft w:val="-180"/>
                  <w:marRight w:val="-180"/>
                  <w:marTop w:val="0"/>
                  <w:marBottom w:val="0"/>
                  <w:divBdr>
                    <w:top w:val="none" w:sz="0" w:space="0" w:color="auto"/>
                    <w:left w:val="none" w:sz="0" w:space="0" w:color="auto"/>
                    <w:bottom w:val="none" w:sz="0" w:space="0" w:color="auto"/>
                    <w:right w:val="none" w:sz="0" w:space="0" w:color="auto"/>
                  </w:divBdr>
                  <w:divsChild>
                    <w:div w:id="103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845">
          <w:marLeft w:val="0"/>
          <w:marRight w:val="0"/>
          <w:marTop w:val="0"/>
          <w:marBottom w:val="0"/>
          <w:divBdr>
            <w:top w:val="none" w:sz="0" w:space="0" w:color="auto"/>
            <w:left w:val="none" w:sz="0" w:space="0" w:color="auto"/>
            <w:bottom w:val="none" w:sz="0" w:space="0" w:color="auto"/>
            <w:right w:val="none" w:sz="0" w:space="0" w:color="auto"/>
          </w:divBdr>
          <w:divsChild>
            <w:div w:id="928005561">
              <w:marLeft w:val="0"/>
              <w:marRight w:val="0"/>
              <w:marTop w:val="0"/>
              <w:marBottom w:val="0"/>
              <w:divBdr>
                <w:top w:val="none" w:sz="0" w:space="0" w:color="auto"/>
                <w:left w:val="none" w:sz="0" w:space="0" w:color="auto"/>
                <w:bottom w:val="none" w:sz="0" w:space="0" w:color="auto"/>
                <w:right w:val="none" w:sz="0" w:space="0" w:color="auto"/>
              </w:divBdr>
              <w:divsChild>
                <w:div w:id="252470437">
                  <w:marLeft w:val="0"/>
                  <w:marRight w:val="0"/>
                  <w:marTop w:val="0"/>
                  <w:marBottom w:val="0"/>
                  <w:divBdr>
                    <w:top w:val="none" w:sz="0" w:space="0" w:color="auto"/>
                    <w:left w:val="none" w:sz="0" w:space="0" w:color="auto"/>
                    <w:bottom w:val="none" w:sz="0" w:space="0" w:color="auto"/>
                    <w:right w:val="none" w:sz="0" w:space="0" w:color="auto"/>
                  </w:divBdr>
                  <w:divsChild>
                    <w:div w:id="1297180126">
                      <w:marLeft w:val="-60"/>
                      <w:marRight w:val="-60"/>
                      <w:marTop w:val="0"/>
                      <w:marBottom w:val="0"/>
                      <w:divBdr>
                        <w:top w:val="none" w:sz="0" w:space="0" w:color="auto"/>
                        <w:left w:val="none" w:sz="0" w:space="0" w:color="auto"/>
                        <w:bottom w:val="none" w:sz="0" w:space="0" w:color="auto"/>
                        <w:right w:val="none" w:sz="0" w:space="0" w:color="auto"/>
                      </w:divBdr>
                      <w:divsChild>
                        <w:div w:id="1942253451">
                          <w:marLeft w:val="0"/>
                          <w:marRight w:val="0"/>
                          <w:marTop w:val="0"/>
                          <w:marBottom w:val="0"/>
                          <w:divBdr>
                            <w:top w:val="none" w:sz="0" w:space="0" w:color="auto"/>
                            <w:left w:val="none" w:sz="0" w:space="0" w:color="auto"/>
                            <w:bottom w:val="none" w:sz="0" w:space="0" w:color="auto"/>
                            <w:right w:val="none" w:sz="0" w:space="0" w:color="auto"/>
                          </w:divBdr>
                          <w:divsChild>
                            <w:div w:id="674189762">
                              <w:marLeft w:val="0"/>
                              <w:marRight w:val="0"/>
                              <w:marTop w:val="0"/>
                              <w:marBottom w:val="0"/>
                              <w:divBdr>
                                <w:top w:val="none" w:sz="0" w:space="0" w:color="auto"/>
                                <w:left w:val="none" w:sz="0" w:space="0" w:color="auto"/>
                                <w:bottom w:val="none" w:sz="0" w:space="0" w:color="auto"/>
                                <w:right w:val="none" w:sz="0" w:space="0" w:color="auto"/>
                              </w:divBdr>
                            </w:div>
                            <w:div w:id="803546495">
                              <w:marLeft w:val="0"/>
                              <w:marRight w:val="0"/>
                              <w:marTop w:val="0"/>
                              <w:marBottom w:val="0"/>
                              <w:divBdr>
                                <w:top w:val="none" w:sz="0" w:space="0" w:color="auto"/>
                                <w:left w:val="none" w:sz="0" w:space="0" w:color="auto"/>
                                <w:bottom w:val="none" w:sz="0" w:space="0" w:color="auto"/>
                                <w:right w:val="none" w:sz="0" w:space="0" w:color="auto"/>
                              </w:divBdr>
                            </w:div>
                            <w:div w:id="1440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216">
              <w:marLeft w:val="0"/>
              <w:marRight w:val="0"/>
              <w:marTop w:val="0"/>
              <w:marBottom w:val="0"/>
              <w:divBdr>
                <w:top w:val="none" w:sz="0" w:space="0" w:color="auto"/>
                <w:left w:val="none" w:sz="0" w:space="0" w:color="auto"/>
                <w:bottom w:val="none" w:sz="0" w:space="0" w:color="auto"/>
                <w:right w:val="none" w:sz="0" w:space="0" w:color="auto"/>
              </w:divBdr>
              <w:divsChild>
                <w:div w:id="1078596329">
                  <w:marLeft w:val="0"/>
                  <w:marRight w:val="0"/>
                  <w:marTop w:val="0"/>
                  <w:marBottom w:val="0"/>
                  <w:divBdr>
                    <w:top w:val="none" w:sz="0" w:space="0" w:color="auto"/>
                    <w:left w:val="none" w:sz="0" w:space="0" w:color="auto"/>
                    <w:bottom w:val="none" w:sz="0" w:space="0" w:color="auto"/>
                    <w:right w:val="none" w:sz="0" w:space="0" w:color="auto"/>
                  </w:divBdr>
                  <w:divsChild>
                    <w:div w:id="494610903">
                      <w:marLeft w:val="-60"/>
                      <w:marRight w:val="-60"/>
                      <w:marTop w:val="0"/>
                      <w:marBottom w:val="0"/>
                      <w:divBdr>
                        <w:top w:val="none" w:sz="0" w:space="0" w:color="auto"/>
                        <w:left w:val="none" w:sz="0" w:space="0" w:color="auto"/>
                        <w:bottom w:val="none" w:sz="0" w:space="0" w:color="auto"/>
                        <w:right w:val="none" w:sz="0" w:space="0" w:color="auto"/>
                      </w:divBdr>
                      <w:divsChild>
                        <w:div w:id="747657677">
                          <w:marLeft w:val="0"/>
                          <w:marRight w:val="0"/>
                          <w:marTop w:val="0"/>
                          <w:marBottom w:val="0"/>
                          <w:divBdr>
                            <w:top w:val="none" w:sz="0" w:space="0" w:color="auto"/>
                            <w:left w:val="none" w:sz="0" w:space="0" w:color="auto"/>
                            <w:bottom w:val="none" w:sz="0" w:space="0" w:color="auto"/>
                            <w:right w:val="none" w:sz="0" w:space="0" w:color="auto"/>
                          </w:divBdr>
                          <w:divsChild>
                            <w:div w:id="354199">
                              <w:marLeft w:val="0"/>
                              <w:marRight w:val="0"/>
                              <w:marTop w:val="0"/>
                              <w:marBottom w:val="0"/>
                              <w:divBdr>
                                <w:top w:val="none" w:sz="0" w:space="0" w:color="auto"/>
                                <w:left w:val="none" w:sz="0" w:space="0" w:color="auto"/>
                                <w:bottom w:val="none" w:sz="0" w:space="0" w:color="auto"/>
                                <w:right w:val="none" w:sz="0" w:space="0" w:color="auto"/>
                              </w:divBdr>
                            </w:div>
                            <w:div w:id="901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林清河</cp:lastModifiedBy>
  <cp:revision>6</cp:revision>
  <dcterms:created xsi:type="dcterms:W3CDTF">2021-03-28T15:05:00Z</dcterms:created>
  <dcterms:modified xsi:type="dcterms:W3CDTF">2021-03-30T15:27:00Z</dcterms:modified>
</cp:coreProperties>
</file>