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FBAB5" w14:textId="55F3A85C" w:rsidR="00497920" w:rsidRPr="00DC12DC" w:rsidRDefault="00DC12DC" w:rsidP="00DC12DC">
      <w:pPr>
        <w:jc w:val="center"/>
        <w:rPr>
          <w:b/>
          <w:sz w:val="48"/>
          <w:szCs w:val="48"/>
        </w:rPr>
      </w:pPr>
      <w:r w:rsidRPr="00DC12DC">
        <w:rPr>
          <w:rFonts w:hint="eastAsia"/>
          <w:b/>
          <w:sz w:val="48"/>
          <w:szCs w:val="48"/>
        </w:rPr>
        <w:t>北</w:t>
      </w:r>
      <w:r w:rsidRPr="00DC12DC">
        <w:rPr>
          <w:rFonts w:hint="eastAsia"/>
          <w:b/>
          <w:sz w:val="48"/>
          <w:szCs w:val="48"/>
        </w:rPr>
        <w:t>14</w:t>
      </w:r>
      <w:del w:id="0" w:author="User" w:date="2019-04-22T12:59:00Z">
        <w:r w:rsidRPr="00DC12DC" w:rsidDel="002A4395">
          <w:rPr>
            <w:rFonts w:hint="eastAsia"/>
            <w:b/>
            <w:sz w:val="48"/>
            <w:szCs w:val="48"/>
          </w:rPr>
          <w:delText>0</w:delText>
        </w:r>
      </w:del>
      <w:ins w:id="1" w:author="User" w:date="2019-04-22T12:59:00Z">
        <w:r w:rsidR="002A4395">
          <w:rPr>
            <w:rFonts w:hint="eastAsia"/>
            <w:b/>
            <w:sz w:val="48"/>
            <w:szCs w:val="48"/>
          </w:rPr>
          <w:t>4</w:t>
        </w:r>
      </w:ins>
      <w:del w:id="2" w:author="User" w:date="2019-04-22T12:59:00Z">
        <w:r w:rsidRPr="00DC12DC" w:rsidDel="002A4395">
          <w:rPr>
            <w:rFonts w:hint="eastAsia"/>
            <w:b/>
            <w:sz w:val="48"/>
            <w:szCs w:val="48"/>
          </w:rPr>
          <w:delText>最終版</w:delText>
        </w:r>
      </w:del>
      <w:ins w:id="3" w:author="User" w:date="2019-04-22T12:59:00Z">
        <w:r w:rsidR="002A4395">
          <w:rPr>
            <w:rFonts w:hint="eastAsia"/>
            <w:b/>
            <w:sz w:val="48"/>
            <w:szCs w:val="48"/>
          </w:rPr>
          <w:t>目前的</w:t>
        </w:r>
      </w:ins>
      <w:r w:rsidRPr="00DC12DC">
        <w:rPr>
          <w:rFonts w:hint="eastAsia"/>
          <w:b/>
          <w:sz w:val="48"/>
          <w:szCs w:val="48"/>
        </w:rPr>
        <w:t>情資</w:t>
      </w:r>
      <w:ins w:id="4" w:author="User" w:date="2019-04-27T02:39:00Z">
        <w:r w:rsidR="005B538B">
          <w:rPr>
            <w:rFonts w:hint="eastAsia"/>
            <w:b/>
            <w:sz w:val="48"/>
            <w:szCs w:val="48"/>
          </w:rPr>
          <w:t xml:space="preserve">　</w:t>
        </w:r>
        <w:r w:rsidR="005B538B" w:rsidRPr="005B538B">
          <w:rPr>
            <w:rFonts w:hint="eastAsia"/>
            <w:b/>
            <w:szCs w:val="24"/>
            <w:highlight w:val="yellow"/>
            <w:rPrChange w:id="5" w:author="User" w:date="2019-04-27T02:39:00Z">
              <w:rPr>
                <w:rFonts w:hint="eastAsia"/>
                <w:b/>
                <w:sz w:val="48"/>
                <w:szCs w:val="48"/>
              </w:rPr>
            </w:rPrChange>
          </w:rPr>
          <w:t>１０８．４．２７</w:t>
        </w:r>
      </w:ins>
    </w:p>
    <w:p w14:paraId="734A5425" w14:textId="77777777" w:rsidR="00DC12DC" w:rsidRPr="00DC12DC" w:rsidRDefault="00DC12DC">
      <w:pPr>
        <w:pStyle w:val="1"/>
        <w:adjustRightInd w:val="0"/>
        <w:snapToGrid w:val="0"/>
        <w:spacing w:beforeLines="50" w:before="180" w:line="240" w:lineRule="atLeast"/>
        <w:rPr>
          <w:rFonts w:ascii="標楷體" w:eastAsia="標楷體" w:hAnsi="標楷體"/>
          <w:b/>
          <w:color w:val="FF0000"/>
          <w:sz w:val="28"/>
          <w:szCs w:val="28"/>
          <w:u w:val="single"/>
        </w:rPr>
      </w:pPr>
      <w:r w:rsidRPr="00DC12DC">
        <w:rPr>
          <w:rFonts w:ascii="標楷體" w:eastAsia="標楷體" w:hAnsi="標楷體" w:hint="eastAsia"/>
          <w:b/>
          <w:color w:val="FF0000"/>
          <w:sz w:val="28"/>
          <w:szCs w:val="28"/>
          <w:u w:val="single"/>
        </w:rPr>
        <w:t>本文件只能純參考，因為由學長們背出來的題目不齊全或有誤，導致也許沒有答案；有時少或多個字整個意思或答案就不同，還有PMI最喜歡的把戲題目一樣，但選項不一樣，因此切忌不能當考古題來看，而是當重點提醒來檢視觀念，考試時一定要檢視四個選項，說不定會出現比情資更恰當的答案，因為PMP考試常尋找最佳解</w:t>
      </w:r>
    </w:p>
    <w:p w14:paraId="058AF799" w14:textId="77777777" w:rsidR="00DC12DC" w:rsidRPr="00DC12DC" w:rsidRDefault="00DC12DC">
      <w:pPr>
        <w:pStyle w:val="1"/>
        <w:adjustRightInd w:val="0"/>
        <w:snapToGrid w:val="0"/>
        <w:spacing w:beforeLines="50" w:before="180" w:line="240" w:lineRule="atLeast"/>
        <w:rPr>
          <w:rFonts w:ascii="標楷體" w:eastAsia="標楷體" w:hAnsi="標楷體"/>
          <w:b/>
          <w:color w:val="FF0000"/>
          <w:sz w:val="28"/>
          <w:szCs w:val="28"/>
          <w:u w:val="single"/>
        </w:rPr>
      </w:pPr>
      <w:r w:rsidRPr="00DC12DC">
        <w:rPr>
          <w:rFonts w:ascii="標楷體" w:eastAsia="標楷體" w:hAnsi="標楷體" w:hint="eastAsia"/>
          <w:b/>
          <w:color w:val="FF0000"/>
          <w:sz w:val="28"/>
          <w:szCs w:val="28"/>
          <w:u w:val="single"/>
        </w:rPr>
        <w:t>本文件請勿流傳給尚未被教練核准上場的共好，否則會害了他，因為本文件僅能輔助文書，不能作為主要上場的文書</w:t>
      </w:r>
    </w:p>
    <w:p w14:paraId="3F495F35" w14:textId="77777777" w:rsidR="00DC12DC" w:rsidRPr="00DC12DC" w:rsidRDefault="00DC12DC" w:rsidP="00DC12DC">
      <w:pPr>
        <w:rPr>
          <w:rFonts w:ascii="標楷體" w:eastAsia="標楷體" w:hAnsi="標楷體"/>
          <w:b/>
          <w:color w:val="FF0000"/>
          <w:sz w:val="28"/>
          <w:szCs w:val="28"/>
          <w:u w:val="single"/>
        </w:rPr>
      </w:pPr>
      <w:r w:rsidRPr="00DC12DC">
        <w:rPr>
          <w:rFonts w:ascii="標楷體" w:eastAsia="標楷體" w:hAnsi="標楷體" w:hint="eastAsia"/>
          <w:b/>
          <w:color w:val="FF0000"/>
          <w:sz w:val="28"/>
          <w:szCs w:val="28"/>
          <w:u w:val="single"/>
        </w:rPr>
        <w:t>切勿拿本文件問長宏，只能將題目化作觀念來請教</w:t>
      </w:r>
    </w:p>
    <w:p w14:paraId="7CD637B0" w14:textId="77777777" w:rsidR="00DC12DC" w:rsidRDefault="00DC12DC" w:rsidP="00DC12DC">
      <w:pPr>
        <w:rPr>
          <w:rFonts w:ascii="標楷體" w:eastAsia="標楷體" w:hAnsi="標楷體"/>
          <w:b/>
          <w:sz w:val="36"/>
          <w:szCs w:val="36"/>
          <w:u w:val="single"/>
        </w:rPr>
      </w:pPr>
    </w:p>
    <w:p w14:paraId="4123470F" w14:textId="77777777" w:rsidR="00DC12DC" w:rsidRPr="00C14783" w:rsidRDefault="00DC12DC" w:rsidP="00DC12DC">
      <w:pPr>
        <w:adjustRightInd w:val="0"/>
        <w:snapToGrid w:val="0"/>
        <w:rPr>
          <w:rFonts w:asciiTheme="minorEastAsia" w:hAnsiTheme="minorEastAsia"/>
          <w:color w:val="000000" w:themeColor="text1"/>
          <w:szCs w:val="24"/>
        </w:rPr>
      </w:pPr>
      <w:r w:rsidRPr="00C14783">
        <w:rPr>
          <w:rFonts w:asciiTheme="minorEastAsia" w:hAnsiTheme="minorEastAsia" w:hint="eastAsia"/>
          <w:color w:val="000000" w:themeColor="text1"/>
          <w:szCs w:val="24"/>
        </w:rPr>
        <w:t>[題目]</w:t>
      </w:r>
    </w:p>
    <w:p w14:paraId="0169E87D" w14:textId="77777777" w:rsidR="00DC12DC" w:rsidRPr="00C14783" w:rsidRDefault="00DC12DC" w:rsidP="00DC12DC">
      <w:pPr>
        <w:pStyle w:val="a3"/>
        <w:numPr>
          <w:ilvl w:val="0"/>
          <w:numId w:val="28"/>
        </w:numPr>
        <w:adjustRightInd w:val="0"/>
        <w:snapToGrid w:val="0"/>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如何確保公司實現商業利益</w:t>
      </w:r>
      <w:r w:rsidRPr="00C14783">
        <w:rPr>
          <w:rFonts w:asciiTheme="minorEastAsia" w:hAnsiTheme="minorEastAsia"/>
          <w:color w:val="000000" w:themeColor="text1"/>
          <w:szCs w:val="24"/>
        </w:rPr>
        <w:t>－PM</w:t>
      </w:r>
      <w:r w:rsidRPr="00C14783">
        <w:rPr>
          <w:rFonts w:asciiTheme="minorEastAsia" w:hAnsiTheme="minorEastAsia" w:hint="eastAsia"/>
          <w:color w:val="000000" w:themeColor="text1"/>
          <w:szCs w:val="24"/>
        </w:rPr>
        <w:t>有責任確保滿足營運企劃案之組織目標及多數利害關係人的需求，範例：老闆要你做一個新專案，你在制定營運企劃案時, 應專注於在何事上?</w:t>
      </w:r>
      <w:r w:rsidRPr="00C14783">
        <w:rPr>
          <w:rFonts w:asciiTheme="minorEastAsia" w:hAnsiTheme="minorEastAsia"/>
          <w:color w:val="000000" w:themeColor="text1"/>
          <w:szCs w:val="24"/>
        </w:rPr>
        <w:br/>
      </w:r>
      <w:r w:rsidRPr="00C14783">
        <w:rPr>
          <w:rFonts w:asciiTheme="minorEastAsia" w:hAnsiTheme="minorEastAsia" w:hint="eastAsia"/>
          <w:color w:val="000000" w:themeColor="text1"/>
          <w:szCs w:val="24"/>
        </w:rPr>
        <w:t>A. 期望資源獲利和成本效益分析、</w:t>
      </w:r>
      <w:r w:rsidRPr="00C14783">
        <w:rPr>
          <w:rFonts w:asciiTheme="minorEastAsia" w:hAnsiTheme="minorEastAsia"/>
          <w:color w:val="000000" w:themeColor="text1"/>
          <w:szCs w:val="24"/>
        </w:rPr>
        <w:br/>
      </w:r>
      <w:r w:rsidRPr="00C14783">
        <w:rPr>
          <w:rFonts w:asciiTheme="minorEastAsia" w:hAnsiTheme="minorEastAsia" w:hint="eastAsia"/>
          <w:color w:val="000000" w:themeColor="text1"/>
          <w:szCs w:val="24"/>
        </w:rPr>
        <w:t>B.期望資源獲利和營運利益、</w:t>
      </w:r>
      <w:r w:rsidRPr="00C14783">
        <w:rPr>
          <w:rFonts w:asciiTheme="minorEastAsia" w:hAnsiTheme="minorEastAsia"/>
          <w:color w:val="000000" w:themeColor="text1"/>
          <w:szCs w:val="24"/>
        </w:rPr>
        <w:br/>
      </w:r>
      <w:r w:rsidRPr="00C14783">
        <w:rPr>
          <w:rFonts w:asciiTheme="minorEastAsia" w:hAnsiTheme="minorEastAsia" w:hint="eastAsia"/>
          <w:color w:val="000000" w:themeColor="text1"/>
          <w:szCs w:val="24"/>
        </w:rPr>
        <w:t>C.專案標的和專案組合所獲得的商業利益、</w:t>
      </w:r>
      <w:r w:rsidRPr="00C14783">
        <w:rPr>
          <w:rFonts w:asciiTheme="minorEastAsia" w:hAnsiTheme="minorEastAsia"/>
          <w:color w:val="000000" w:themeColor="text1"/>
          <w:szCs w:val="24"/>
        </w:rPr>
        <w:br/>
      </w:r>
      <w:r w:rsidRPr="00C14783">
        <w:rPr>
          <w:rFonts w:asciiTheme="minorEastAsia" w:hAnsiTheme="minorEastAsia" w:hint="eastAsia"/>
          <w:color w:val="000000" w:themeColor="text1"/>
          <w:szCs w:val="24"/>
        </w:rPr>
        <w:t>D.專案標的和組織策略所獲得的商業利益</w:t>
      </w:r>
    </w:p>
    <w:p w14:paraId="5708B550" w14:textId="77777777" w:rsidR="00DC12DC" w:rsidRPr="00C14783" w:rsidRDefault="00DC12DC" w:rsidP="00DC12DC">
      <w:pPr>
        <w:adjustRightInd w:val="0"/>
        <w:snapToGrid w:val="0"/>
        <w:rPr>
          <w:rFonts w:asciiTheme="minorEastAsia" w:hAnsiTheme="minorEastAsia"/>
          <w:color w:val="000000" w:themeColor="text1"/>
          <w:szCs w:val="24"/>
        </w:rPr>
      </w:pPr>
    </w:p>
    <w:p w14:paraId="042096DC" w14:textId="77777777" w:rsidR="00DC12DC" w:rsidRPr="00C14783" w:rsidRDefault="00DC12DC" w:rsidP="00DC12DC">
      <w:pPr>
        <w:pStyle w:val="a3"/>
        <w:numPr>
          <w:ilvl w:val="0"/>
          <w:numId w:val="28"/>
        </w:numPr>
        <w:adjustRightInd w:val="0"/>
        <w:snapToGrid w:val="0"/>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你發現一位利害關係人的權力很小，要如何管理？</w:t>
      </w:r>
      <w:ins w:id="6" w:author="User" w:date="2019-04-26T21:48:00Z">
        <w:r w:rsidR="0095755E" w:rsidRPr="003376FE">
          <w:rPr>
            <w:rFonts w:asciiTheme="minorEastAsia" w:hAnsiTheme="minorEastAsia"/>
            <w:color w:val="000000" w:themeColor="text1"/>
            <w:szCs w:val="24"/>
            <w:highlight w:val="yellow"/>
            <w:rPrChange w:id="7" w:author="User" w:date="2019-04-27T02:28:00Z">
              <w:rPr>
                <w:rFonts w:asciiTheme="minorEastAsia" w:hAnsiTheme="minorEastAsia"/>
                <w:color w:val="000000" w:themeColor="text1"/>
                <w:szCs w:val="24"/>
              </w:rPr>
            </w:rPrChange>
          </w:rPr>
          <w:t>(2019/04/25</w:t>
        </w:r>
      </w:ins>
      <w:ins w:id="8" w:author="User" w:date="2019-04-26T21:49:00Z">
        <w:r w:rsidR="0095755E" w:rsidRPr="003376FE">
          <w:rPr>
            <w:rFonts w:asciiTheme="minorEastAsia" w:hAnsiTheme="minorEastAsia" w:hint="eastAsia"/>
            <w:color w:val="000000" w:themeColor="text1"/>
            <w:szCs w:val="24"/>
            <w:highlight w:val="yellow"/>
            <w:rPrChange w:id="9" w:author="User" w:date="2019-04-27T02:28:00Z">
              <w:rPr>
                <w:rFonts w:asciiTheme="minorEastAsia" w:hAnsiTheme="minorEastAsia" w:hint="eastAsia"/>
                <w:color w:val="000000" w:themeColor="text1"/>
                <w:szCs w:val="24"/>
              </w:rPr>
            </w:rPrChange>
          </w:rPr>
          <w:t>有出現一樣的</w:t>
        </w:r>
      </w:ins>
      <w:ins w:id="10" w:author="User" w:date="2019-04-26T21:48:00Z">
        <w:r w:rsidR="0095755E" w:rsidRPr="003376FE">
          <w:rPr>
            <w:rFonts w:asciiTheme="minorEastAsia" w:hAnsiTheme="minorEastAsia"/>
            <w:color w:val="000000" w:themeColor="text1"/>
            <w:szCs w:val="24"/>
            <w:highlight w:val="yellow"/>
            <w:rPrChange w:id="11" w:author="User" w:date="2019-04-27T02:28:00Z">
              <w:rPr>
                <w:rFonts w:asciiTheme="minorEastAsia" w:hAnsiTheme="minorEastAsia"/>
                <w:color w:val="000000" w:themeColor="text1"/>
                <w:szCs w:val="24"/>
              </w:rPr>
            </w:rPrChange>
          </w:rPr>
          <w:t>)</w:t>
        </w:r>
      </w:ins>
    </w:p>
    <w:p w14:paraId="714817DD" w14:textId="77777777" w:rsidR="00DC12DC" w:rsidRPr="00C14783" w:rsidRDefault="00DC12DC" w:rsidP="00DC12DC">
      <w:pPr>
        <w:pStyle w:val="a3"/>
        <w:numPr>
          <w:ilvl w:val="0"/>
          <w:numId w:val="1"/>
        </w:numPr>
        <w:adjustRightInd w:val="0"/>
        <w:snapToGrid w:val="0"/>
        <w:ind w:leftChars="0"/>
        <w:rPr>
          <w:rFonts w:asciiTheme="minorEastAsia" w:hAnsiTheme="minorEastAsia"/>
          <w:szCs w:val="24"/>
        </w:rPr>
      </w:pPr>
      <w:r w:rsidRPr="00C14783">
        <w:rPr>
          <w:rFonts w:asciiTheme="minorEastAsia" w:hAnsiTheme="minorEastAsia" w:hint="eastAsia"/>
          <w:szCs w:val="24"/>
        </w:rPr>
        <w:t>監視(monitor)</w:t>
      </w:r>
    </w:p>
    <w:p w14:paraId="75C85DFC" w14:textId="77777777" w:rsidR="00DC12DC" w:rsidRPr="00C14783" w:rsidRDefault="00DC12DC" w:rsidP="00DC12DC">
      <w:pPr>
        <w:pStyle w:val="a3"/>
        <w:numPr>
          <w:ilvl w:val="0"/>
          <w:numId w:val="1"/>
        </w:numPr>
        <w:adjustRightInd w:val="0"/>
        <w:snapToGrid w:val="0"/>
        <w:ind w:leftChars="0"/>
        <w:rPr>
          <w:rFonts w:asciiTheme="minorEastAsia" w:hAnsiTheme="minorEastAsia"/>
          <w:szCs w:val="24"/>
        </w:rPr>
      </w:pPr>
      <w:r w:rsidRPr="00C14783">
        <w:rPr>
          <w:rFonts w:asciiTheme="minorEastAsia" w:hAnsiTheme="minorEastAsia" w:hint="eastAsia"/>
          <w:szCs w:val="24"/>
        </w:rPr>
        <w:t>展現關心(keep informed)</w:t>
      </w:r>
    </w:p>
    <w:p w14:paraId="22CA918C" w14:textId="77777777" w:rsidR="00DC12DC" w:rsidRPr="00C14783" w:rsidRDefault="00DC12DC" w:rsidP="00DC12DC">
      <w:pPr>
        <w:pStyle w:val="a3"/>
        <w:numPr>
          <w:ilvl w:val="0"/>
          <w:numId w:val="1"/>
        </w:numPr>
        <w:adjustRightInd w:val="0"/>
        <w:snapToGrid w:val="0"/>
        <w:ind w:leftChars="0"/>
        <w:rPr>
          <w:rFonts w:asciiTheme="minorEastAsia" w:hAnsiTheme="minorEastAsia"/>
          <w:szCs w:val="24"/>
        </w:rPr>
      </w:pPr>
      <w:r w:rsidRPr="00C14783">
        <w:rPr>
          <w:rFonts w:asciiTheme="minorEastAsia" w:hAnsiTheme="minorEastAsia" w:hint="eastAsia"/>
          <w:szCs w:val="24"/>
        </w:rPr>
        <w:t>滿足需要(keep satisfied)</w:t>
      </w:r>
    </w:p>
    <w:p w14:paraId="503E6B38" w14:textId="77777777" w:rsidR="00DC12DC" w:rsidRPr="00C14783" w:rsidRDefault="00DC12DC" w:rsidP="00DC12DC">
      <w:pPr>
        <w:pStyle w:val="a3"/>
        <w:numPr>
          <w:ilvl w:val="0"/>
          <w:numId w:val="1"/>
        </w:numPr>
        <w:adjustRightInd w:val="0"/>
        <w:snapToGrid w:val="0"/>
        <w:ind w:leftChars="0"/>
        <w:rPr>
          <w:rFonts w:asciiTheme="minorEastAsia" w:hAnsiTheme="minorEastAsia"/>
          <w:szCs w:val="24"/>
        </w:rPr>
      </w:pPr>
      <w:r w:rsidRPr="00C14783">
        <w:rPr>
          <w:rFonts w:asciiTheme="minorEastAsia" w:hAnsiTheme="minorEastAsia" w:hint="eastAsia"/>
          <w:szCs w:val="24"/>
        </w:rPr>
        <w:t>密切管理(manage closely)</w:t>
      </w:r>
    </w:p>
    <w:p w14:paraId="05A42880" w14:textId="77777777" w:rsidR="00DC12DC" w:rsidRPr="00C14783" w:rsidRDefault="00DC12DC" w:rsidP="00DC12DC">
      <w:pPr>
        <w:adjustRightInd w:val="0"/>
        <w:snapToGrid w:val="0"/>
        <w:rPr>
          <w:rFonts w:asciiTheme="minorEastAsia" w:hAnsiTheme="minorEastAsia"/>
          <w:szCs w:val="24"/>
        </w:rPr>
      </w:pPr>
    </w:p>
    <w:p w14:paraId="05B27239"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PM因為某些原因與風險，購買了保險，請問是使用何種風險回應策略？</w:t>
      </w:r>
      <w:ins w:id="12" w:author="User" w:date="2019-04-26T21:49:00Z">
        <w:r w:rsidR="0095755E" w:rsidRPr="003376FE">
          <w:rPr>
            <w:rFonts w:asciiTheme="minorEastAsia" w:hAnsiTheme="minorEastAsia"/>
            <w:color w:val="000000" w:themeColor="text1"/>
            <w:szCs w:val="24"/>
            <w:highlight w:val="yellow"/>
            <w:rPrChange w:id="13" w:author="User" w:date="2019-04-27T02:28:00Z">
              <w:rPr>
                <w:rFonts w:asciiTheme="minorEastAsia" w:hAnsiTheme="minorEastAsia"/>
                <w:color w:val="000000" w:themeColor="text1"/>
                <w:szCs w:val="24"/>
              </w:rPr>
            </w:rPrChange>
          </w:rPr>
          <w:t>(2019/04/25有出現一樣的)</w:t>
        </w:r>
      </w:ins>
    </w:p>
    <w:p w14:paraId="29D49F45" w14:textId="77777777" w:rsidR="00DC12DC" w:rsidRPr="00C14783" w:rsidRDefault="00DC12DC" w:rsidP="00DC12DC">
      <w:pPr>
        <w:pStyle w:val="a3"/>
        <w:numPr>
          <w:ilvl w:val="0"/>
          <w:numId w:val="3"/>
        </w:numPr>
        <w:adjustRightInd w:val="0"/>
        <w:snapToGrid w:val="0"/>
        <w:ind w:leftChars="0"/>
        <w:rPr>
          <w:rFonts w:asciiTheme="minorEastAsia" w:hAnsiTheme="minorEastAsia"/>
          <w:szCs w:val="24"/>
        </w:rPr>
      </w:pPr>
      <w:r w:rsidRPr="00C14783">
        <w:rPr>
          <w:rFonts w:asciiTheme="minorEastAsia" w:hAnsiTheme="minorEastAsia" w:hint="eastAsia"/>
          <w:szCs w:val="24"/>
        </w:rPr>
        <w:t>規避</w:t>
      </w:r>
    </w:p>
    <w:p w14:paraId="5CEED422" w14:textId="77777777" w:rsidR="00DC12DC" w:rsidRPr="00C14783" w:rsidRDefault="00DC12DC" w:rsidP="00DC12DC">
      <w:pPr>
        <w:pStyle w:val="a3"/>
        <w:numPr>
          <w:ilvl w:val="0"/>
          <w:numId w:val="3"/>
        </w:numPr>
        <w:adjustRightInd w:val="0"/>
        <w:snapToGrid w:val="0"/>
        <w:ind w:leftChars="0"/>
        <w:rPr>
          <w:rFonts w:asciiTheme="minorEastAsia" w:hAnsiTheme="minorEastAsia"/>
          <w:szCs w:val="24"/>
        </w:rPr>
      </w:pPr>
      <w:r w:rsidRPr="00C14783">
        <w:rPr>
          <w:rFonts w:asciiTheme="minorEastAsia" w:hAnsiTheme="minorEastAsia" w:hint="eastAsia"/>
          <w:szCs w:val="24"/>
        </w:rPr>
        <w:t>轉移</w:t>
      </w:r>
    </w:p>
    <w:p w14:paraId="514D13C9" w14:textId="77777777" w:rsidR="00DC12DC" w:rsidRPr="00C14783" w:rsidRDefault="00DC12DC" w:rsidP="00DC12DC">
      <w:pPr>
        <w:pStyle w:val="a3"/>
        <w:numPr>
          <w:ilvl w:val="0"/>
          <w:numId w:val="3"/>
        </w:numPr>
        <w:adjustRightInd w:val="0"/>
        <w:snapToGrid w:val="0"/>
        <w:ind w:leftChars="0"/>
        <w:rPr>
          <w:rFonts w:asciiTheme="minorEastAsia" w:hAnsiTheme="minorEastAsia"/>
          <w:szCs w:val="24"/>
        </w:rPr>
      </w:pPr>
      <w:r w:rsidRPr="00C14783">
        <w:rPr>
          <w:rFonts w:asciiTheme="minorEastAsia" w:hAnsiTheme="minorEastAsia" w:hint="eastAsia"/>
          <w:szCs w:val="24"/>
        </w:rPr>
        <w:t>減輕</w:t>
      </w:r>
    </w:p>
    <w:p w14:paraId="14FCF464" w14:textId="77777777" w:rsidR="00DC12DC" w:rsidRPr="00C14783" w:rsidRDefault="00DC12DC" w:rsidP="00DC12DC">
      <w:pPr>
        <w:pStyle w:val="a3"/>
        <w:numPr>
          <w:ilvl w:val="0"/>
          <w:numId w:val="3"/>
        </w:numPr>
        <w:adjustRightInd w:val="0"/>
        <w:snapToGrid w:val="0"/>
        <w:ind w:leftChars="0"/>
        <w:rPr>
          <w:rFonts w:asciiTheme="minorEastAsia" w:hAnsiTheme="minorEastAsia"/>
          <w:szCs w:val="24"/>
        </w:rPr>
      </w:pPr>
      <w:r w:rsidRPr="00C14783">
        <w:rPr>
          <w:rFonts w:asciiTheme="minorEastAsia" w:hAnsiTheme="minorEastAsia" w:hint="eastAsia"/>
          <w:szCs w:val="24"/>
        </w:rPr>
        <w:t>承擔</w:t>
      </w:r>
    </w:p>
    <w:p w14:paraId="47386929" w14:textId="77777777" w:rsidR="00DC12DC" w:rsidRPr="00C14783" w:rsidRDefault="00DC12DC" w:rsidP="00DC12DC">
      <w:pPr>
        <w:adjustRightInd w:val="0"/>
        <w:snapToGrid w:val="0"/>
        <w:rPr>
          <w:rFonts w:asciiTheme="minorEastAsia" w:hAnsiTheme="minorEastAsia"/>
          <w:szCs w:val="24"/>
        </w:rPr>
      </w:pPr>
    </w:p>
    <w:p w14:paraId="5A2712A6"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color w:val="000000" w:themeColor="text1"/>
          <w:szCs w:val="24"/>
        </w:rPr>
        <w:t>本地常斷電，因此PM和向第三方local廠商租用另外一個伺服器，</w:t>
      </w:r>
      <w:r w:rsidRPr="00C14783">
        <w:rPr>
          <w:rFonts w:asciiTheme="minorEastAsia" w:hAnsiTheme="minorEastAsia" w:hint="eastAsia"/>
          <w:color w:val="000000" w:themeColor="text1"/>
          <w:szCs w:val="24"/>
        </w:rPr>
        <w:br/>
      </w:r>
      <w:r w:rsidRPr="00C14783">
        <w:rPr>
          <w:rFonts w:asciiTheme="minorEastAsia" w:hAnsiTheme="minorEastAsia"/>
          <w:color w:val="000000" w:themeColor="text1"/>
          <w:szCs w:val="24"/>
        </w:rPr>
        <w:t>請問用了</w:t>
      </w:r>
      <w:r w:rsidRPr="00C14783">
        <w:rPr>
          <w:rFonts w:asciiTheme="minorEastAsia" w:hAnsiTheme="minorEastAsia" w:hint="eastAsia"/>
          <w:color w:val="000000" w:themeColor="text1"/>
          <w:szCs w:val="24"/>
        </w:rPr>
        <w:t>何種風險</w:t>
      </w:r>
      <w:r w:rsidRPr="00C14783">
        <w:rPr>
          <w:rFonts w:asciiTheme="minorEastAsia" w:hAnsiTheme="minorEastAsia"/>
          <w:color w:val="000000" w:themeColor="text1"/>
          <w:szCs w:val="24"/>
        </w:rPr>
        <w:t>回應</w:t>
      </w:r>
      <w:r w:rsidRPr="00C14783">
        <w:rPr>
          <w:rFonts w:asciiTheme="minorEastAsia" w:hAnsiTheme="minorEastAsia" w:hint="eastAsia"/>
          <w:color w:val="000000" w:themeColor="text1"/>
          <w:szCs w:val="24"/>
        </w:rPr>
        <w:t>策略？</w:t>
      </w:r>
      <w:ins w:id="14" w:author="User" w:date="2019-04-26T21:49:00Z">
        <w:r w:rsidR="0095755E" w:rsidRPr="003376FE">
          <w:rPr>
            <w:rFonts w:asciiTheme="minorEastAsia" w:hAnsiTheme="minorEastAsia"/>
            <w:color w:val="000000" w:themeColor="text1"/>
            <w:szCs w:val="24"/>
            <w:highlight w:val="yellow"/>
            <w:rPrChange w:id="15" w:author="User" w:date="2019-04-27T02:28:00Z">
              <w:rPr>
                <w:rFonts w:asciiTheme="minorEastAsia" w:hAnsiTheme="minorEastAsia"/>
                <w:color w:val="000000" w:themeColor="text1"/>
                <w:szCs w:val="24"/>
              </w:rPr>
            </w:rPrChange>
          </w:rPr>
          <w:t>(2019/04/25有出現一樣的)</w:t>
        </w:r>
      </w:ins>
      <w:r w:rsidRPr="00C14783">
        <w:rPr>
          <w:rFonts w:asciiTheme="minorEastAsia" w:hAnsiTheme="minorEastAsia" w:hint="eastAsia"/>
          <w:color w:val="000000" w:themeColor="text1"/>
          <w:szCs w:val="24"/>
        </w:rPr>
        <w:br/>
      </w:r>
      <w:r w:rsidRPr="00C14783">
        <w:rPr>
          <w:rFonts w:asciiTheme="minorEastAsia" w:hAnsiTheme="minorEastAsia" w:hint="eastAsia"/>
          <w:szCs w:val="24"/>
        </w:rPr>
        <w:t>規避</w:t>
      </w:r>
    </w:p>
    <w:p w14:paraId="28035275" w14:textId="77777777" w:rsidR="00DC12DC" w:rsidRPr="00C14783" w:rsidRDefault="00DC12DC" w:rsidP="00DC12DC">
      <w:pPr>
        <w:pStyle w:val="a3"/>
        <w:numPr>
          <w:ilvl w:val="0"/>
          <w:numId w:val="4"/>
        </w:numPr>
        <w:adjustRightInd w:val="0"/>
        <w:snapToGrid w:val="0"/>
        <w:ind w:leftChars="0"/>
        <w:rPr>
          <w:rFonts w:asciiTheme="minorEastAsia" w:hAnsiTheme="minorEastAsia"/>
          <w:szCs w:val="24"/>
        </w:rPr>
      </w:pPr>
      <w:r w:rsidRPr="00C14783">
        <w:rPr>
          <w:rFonts w:asciiTheme="minorEastAsia" w:hAnsiTheme="minorEastAsia" w:hint="eastAsia"/>
          <w:szCs w:val="24"/>
        </w:rPr>
        <w:t>規避</w:t>
      </w:r>
    </w:p>
    <w:p w14:paraId="227F186A" w14:textId="77777777" w:rsidR="00DC12DC" w:rsidRPr="00C14783" w:rsidRDefault="00DC12DC" w:rsidP="00DC12DC">
      <w:pPr>
        <w:pStyle w:val="a3"/>
        <w:numPr>
          <w:ilvl w:val="0"/>
          <w:numId w:val="4"/>
        </w:numPr>
        <w:adjustRightInd w:val="0"/>
        <w:snapToGrid w:val="0"/>
        <w:ind w:leftChars="0"/>
        <w:rPr>
          <w:rFonts w:asciiTheme="minorEastAsia" w:hAnsiTheme="minorEastAsia"/>
          <w:szCs w:val="24"/>
        </w:rPr>
      </w:pPr>
      <w:r w:rsidRPr="00C14783">
        <w:rPr>
          <w:rFonts w:asciiTheme="minorEastAsia" w:hAnsiTheme="minorEastAsia" w:hint="eastAsia"/>
          <w:szCs w:val="24"/>
        </w:rPr>
        <w:t>轉移</w:t>
      </w:r>
    </w:p>
    <w:p w14:paraId="00D8600C" w14:textId="77777777" w:rsidR="00DC12DC" w:rsidRPr="00C14783" w:rsidRDefault="00DC12DC" w:rsidP="00DC12DC">
      <w:pPr>
        <w:pStyle w:val="a3"/>
        <w:numPr>
          <w:ilvl w:val="0"/>
          <w:numId w:val="4"/>
        </w:numPr>
        <w:adjustRightInd w:val="0"/>
        <w:snapToGrid w:val="0"/>
        <w:ind w:leftChars="0"/>
        <w:rPr>
          <w:rFonts w:asciiTheme="minorEastAsia" w:hAnsiTheme="minorEastAsia"/>
          <w:szCs w:val="24"/>
        </w:rPr>
      </w:pPr>
      <w:r w:rsidRPr="00C14783">
        <w:rPr>
          <w:rFonts w:asciiTheme="minorEastAsia" w:hAnsiTheme="minorEastAsia" w:hint="eastAsia"/>
          <w:szCs w:val="24"/>
        </w:rPr>
        <w:t>減輕</w:t>
      </w:r>
    </w:p>
    <w:p w14:paraId="07E94F0E" w14:textId="77777777" w:rsidR="00DC12DC" w:rsidRPr="00C14783" w:rsidRDefault="00DC12DC" w:rsidP="00DC12DC">
      <w:pPr>
        <w:pStyle w:val="a3"/>
        <w:numPr>
          <w:ilvl w:val="0"/>
          <w:numId w:val="4"/>
        </w:numPr>
        <w:adjustRightInd w:val="0"/>
        <w:snapToGrid w:val="0"/>
        <w:ind w:leftChars="0"/>
        <w:rPr>
          <w:rFonts w:asciiTheme="minorEastAsia" w:hAnsiTheme="minorEastAsia"/>
          <w:szCs w:val="24"/>
        </w:rPr>
      </w:pPr>
      <w:r w:rsidRPr="00C14783">
        <w:rPr>
          <w:rFonts w:asciiTheme="minorEastAsia" w:hAnsiTheme="minorEastAsia" w:hint="eastAsia"/>
          <w:szCs w:val="24"/>
        </w:rPr>
        <w:lastRenderedPageBreak/>
        <w:t>承擔</w:t>
      </w:r>
    </w:p>
    <w:p w14:paraId="1C8A8363"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專案在起始階段，要規劃專案章程，但公司過去並沒有執行類似專案的經驗，請問可以使用何種工具或技術來發展專案？</w:t>
      </w:r>
      <w:ins w:id="16" w:author="User" w:date="2019-04-26T21:49:00Z">
        <w:r w:rsidR="0095755E" w:rsidRPr="003376FE">
          <w:rPr>
            <w:rFonts w:asciiTheme="minorEastAsia" w:hAnsiTheme="minorEastAsia"/>
            <w:color w:val="000000" w:themeColor="text1"/>
            <w:szCs w:val="24"/>
            <w:highlight w:val="yellow"/>
            <w:rPrChange w:id="17" w:author="User" w:date="2019-04-27T02:28:00Z">
              <w:rPr>
                <w:rFonts w:asciiTheme="minorEastAsia" w:hAnsiTheme="minorEastAsia"/>
                <w:color w:val="000000" w:themeColor="text1"/>
                <w:szCs w:val="24"/>
              </w:rPr>
            </w:rPrChange>
          </w:rPr>
          <w:t>(2019/04/25有出現一樣的)</w:t>
        </w:r>
      </w:ins>
    </w:p>
    <w:p w14:paraId="08DF2DE5" w14:textId="77777777" w:rsidR="00DC12DC" w:rsidRPr="00C14783" w:rsidRDefault="00DC12DC" w:rsidP="00DC12DC">
      <w:pPr>
        <w:pStyle w:val="a3"/>
        <w:numPr>
          <w:ilvl w:val="0"/>
          <w:numId w:val="6"/>
        </w:numPr>
        <w:adjustRightInd w:val="0"/>
        <w:snapToGrid w:val="0"/>
        <w:ind w:leftChars="0"/>
        <w:rPr>
          <w:rFonts w:asciiTheme="minorEastAsia" w:hAnsiTheme="minorEastAsia"/>
          <w:szCs w:val="24"/>
        </w:rPr>
      </w:pPr>
      <w:r w:rsidRPr="00C14783">
        <w:rPr>
          <w:rFonts w:asciiTheme="minorEastAsia" w:hAnsiTheme="minorEastAsia" w:hint="eastAsia"/>
          <w:szCs w:val="24"/>
        </w:rPr>
        <w:t>專家判斷</w:t>
      </w:r>
    </w:p>
    <w:p w14:paraId="74F05981" w14:textId="77777777" w:rsidR="00DC12DC" w:rsidRPr="00C14783" w:rsidRDefault="00DC12DC" w:rsidP="00DC12DC">
      <w:pPr>
        <w:pStyle w:val="a3"/>
        <w:numPr>
          <w:ilvl w:val="0"/>
          <w:numId w:val="6"/>
        </w:numPr>
        <w:adjustRightInd w:val="0"/>
        <w:snapToGrid w:val="0"/>
        <w:ind w:leftChars="0"/>
        <w:rPr>
          <w:rFonts w:asciiTheme="minorEastAsia" w:hAnsiTheme="minorEastAsia"/>
          <w:szCs w:val="24"/>
        </w:rPr>
      </w:pPr>
      <w:r w:rsidRPr="00C14783">
        <w:rPr>
          <w:rFonts w:asciiTheme="minorEastAsia" w:hAnsiTheme="minorEastAsia" w:hint="eastAsia"/>
          <w:szCs w:val="24"/>
        </w:rPr>
        <w:t>SME主題專家</w:t>
      </w:r>
    </w:p>
    <w:p w14:paraId="43A6B1F8" w14:textId="77777777" w:rsidR="00DC12DC" w:rsidRPr="00C14783" w:rsidRDefault="00DC12DC" w:rsidP="00DC12DC">
      <w:pPr>
        <w:pStyle w:val="a3"/>
        <w:numPr>
          <w:ilvl w:val="0"/>
          <w:numId w:val="6"/>
        </w:numPr>
        <w:adjustRightInd w:val="0"/>
        <w:snapToGrid w:val="0"/>
        <w:ind w:leftChars="0"/>
        <w:rPr>
          <w:rFonts w:asciiTheme="minorEastAsia" w:hAnsiTheme="minorEastAsia"/>
          <w:szCs w:val="24"/>
        </w:rPr>
      </w:pPr>
      <w:r w:rsidRPr="00C14783">
        <w:rPr>
          <w:rFonts w:asciiTheme="minorEastAsia" w:hAnsiTheme="minorEastAsia" w:hint="eastAsia"/>
          <w:szCs w:val="24"/>
        </w:rPr>
        <w:t>經驗學習</w:t>
      </w:r>
    </w:p>
    <w:p w14:paraId="6D066250" w14:textId="77777777" w:rsidR="00DC12DC" w:rsidRPr="00C14783" w:rsidRDefault="00DC12DC" w:rsidP="00DC12DC">
      <w:pPr>
        <w:pStyle w:val="a3"/>
        <w:numPr>
          <w:ilvl w:val="0"/>
          <w:numId w:val="6"/>
        </w:numPr>
        <w:adjustRightInd w:val="0"/>
        <w:snapToGrid w:val="0"/>
        <w:ind w:leftChars="0"/>
        <w:rPr>
          <w:rFonts w:asciiTheme="minorEastAsia" w:hAnsiTheme="minorEastAsia"/>
          <w:szCs w:val="24"/>
        </w:rPr>
      </w:pPr>
      <w:r w:rsidRPr="00C14783">
        <w:rPr>
          <w:rFonts w:asciiTheme="minorEastAsia" w:hAnsiTheme="minorEastAsia" w:hint="eastAsia"/>
          <w:szCs w:val="24"/>
        </w:rPr>
        <w:t>專案管理計畫書</w:t>
      </w:r>
    </w:p>
    <w:p w14:paraId="28F6947F" w14:textId="77777777" w:rsidR="00DC12DC" w:rsidRPr="00C14783" w:rsidRDefault="00DC12DC" w:rsidP="00DC12DC">
      <w:pPr>
        <w:adjustRightInd w:val="0"/>
        <w:snapToGrid w:val="0"/>
        <w:rPr>
          <w:rFonts w:asciiTheme="minorEastAsia" w:hAnsiTheme="minorEastAsia"/>
          <w:szCs w:val="24"/>
        </w:rPr>
      </w:pPr>
    </w:p>
    <w:p w14:paraId="16AB8250"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專案要求使用什麼六個標準差法檢查產品，並請到外部專家來稽核確認有落實此流程，請問這是使用什麼方法？</w:t>
      </w:r>
      <w:ins w:id="18" w:author="User" w:date="2019-04-26T21:49:00Z">
        <w:r w:rsidR="0095755E" w:rsidRPr="003376FE">
          <w:rPr>
            <w:rFonts w:asciiTheme="minorEastAsia" w:hAnsiTheme="minorEastAsia"/>
            <w:color w:val="000000" w:themeColor="text1"/>
            <w:szCs w:val="24"/>
            <w:highlight w:val="yellow"/>
            <w:rPrChange w:id="19" w:author="User" w:date="2019-04-27T02:28:00Z">
              <w:rPr>
                <w:rFonts w:asciiTheme="minorEastAsia" w:hAnsiTheme="minorEastAsia"/>
                <w:color w:val="000000" w:themeColor="text1"/>
                <w:szCs w:val="24"/>
              </w:rPr>
            </w:rPrChange>
          </w:rPr>
          <w:t>(2019/04/25有出現一樣的)</w:t>
        </w:r>
      </w:ins>
    </w:p>
    <w:p w14:paraId="4CB2F70D" w14:textId="77777777" w:rsidR="00DC12DC" w:rsidRPr="00C14783" w:rsidRDefault="00DC12DC" w:rsidP="00DC12DC">
      <w:pPr>
        <w:pStyle w:val="a3"/>
        <w:numPr>
          <w:ilvl w:val="0"/>
          <w:numId w:val="8"/>
        </w:numPr>
        <w:adjustRightInd w:val="0"/>
        <w:snapToGrid w:val="0"/>
        <w:ind w:leftChars="0"/>
        <w:rPr>
          <w:rFonts w:asciiTheme="minorEastAsia" w:hAnsiTheme="minorEastAsia"/>
          <w:szCs w:val="24"/>
        </w:rPr>
      </w:pPr>
      <w:r w:rsidRPr="00C14783">
        <w:rPr>
          <w:rFonts w:asciiTheme="minorEastAsia" w:hAnsiTheme="minorEastAsia" w:hint="eastAsia"/>
          <w:szCs w:val="24"/>
        </w:rPr>
        <w:t>管理品質</w:t>
      </w:r>
    </w:p>
    <w:p w14:paraId="08BC8C36" w14:textId="77777777" w:rsidR="00DC12DC" w:rsidRPr="00C14783" w:rsidRDefault="00DC12DC" w:rsidP="00DC12DC">
      <w:pPr>
        <w:pStyle w:val="a3"/>
        <w:numPr>
          <w:ilvl w:val="0"/>
          <w:numId w:val="8"/>
        </w:numPr>
        <w:adjustRightInd w:val="0"/>
        <w:snapToGrid w:val="0"/>
        <w:ind w:leftChars="0"/>
        <w:rPr>
          <w:rFonts w:asciiTheme="minorEastAsia" w:hAnsiTheme="minorEastAsia"/>
          <w:szCs w:val="24"/>
        </w:rPr>
      </w:pPr>
      <w:r w:rsidRPr="00C14783">
        <w:rPr>
          <w:rFonts w:asciiTheme="minorEastAsia" w:hAnsiTheme="minorEastAsia" w:hint="eastAsia"/>
          <w:szCs w:val="24"/>
        </w:rPr>
        <w:t>管制品制</w:t>
      </w:r>
    </w:p>
    <w:p w14:paraId="445BA8F7" w14:textId="77777777" w:rsidR="00DC12DC" w:rsidRPr="00C14783" w:rsidRDefault="00DC12DC" w:rsidP="00DC12DC">
      <w:pPr>
        <w:pStyle w:val="a3"/>
        <w:numPr>
          <w:ilvl w:val="0"/>
          <w:numId w:val="8"/>
        </w:numPr>
        <w:adjustRightInd w:val="0"/>
        <w:snapToGrid w:val="0"/>
        <w:ind w:leftChars="0"/>
        <w:rPr>
          <w:rFonts w:asciiTheme="minorEastAsia" w:hAnsiTheme="minorEastAsia"/>
          <w:szCs w:val="24"/>
        </w:rPr>
      </w:pPr>
      <w:r w:rsidRPr="00C14783">
        <w:rPr>
          <w:rFonts w:asciiTheme="minorEastAsia" w:hAnsiTheme="minorEastAsia" w:hint="eastAsia"/>
          <w:szCs w:val="24"/>
        </w:rPr>
        <w:t>管制範疇</w:t>
      </w:r>
    </w:p>
    <w:p w14:paraId="0B6DF229" w14:textId="77777777" w:rsidR="00DC12DC" w:rsidRPr="00C14783" w:rsidRDefault="00DC12DC" w:rsidP="00DC12DC">
      <w:pPr>
        <w:pStyle w:val="a3"/>
        <w:numPr>
          <w:ilvl w:val="0"/>
          <w:numId w:val="8"/>
        </w:numPr>
        <w:adjustRightInd w:val="0"/>
        <w:snapToGrid w:val="0"/>
        <w:ind w:leftChars="0"/>
        <w:rPr>
          <w:rFonts w:asciiTheme="minorEastAsia" w:hAnsiTheme="minorEastAsia"/>
          <w:szCs w:val="24"/>
        </w:rPr>
      </w:pPr>
      <w:r w:rsidRPr="00C14783">
        <w:rPr>
          <w:rFonts w:asciiTheme="minorEastAsia" w:hAnsiTheme="minorEastAsia" w:hint="eastAsia"/>
          <w:szCs w:val="24"/>
        </w:rPr>
        <w:t>確認範疇</w:t>
      </w:r>
    </w:p>
    <w:p w14:paraId="13EFCDFD" w14:textId="77777777" w:rsidR="00DC12DC" w:rsidRDefault="00DC12DC" w:rsidP="00DC12DC">
      <w:pPr>
        <w:adjustRightInd w:val="0"/>
        <w:snapToGrid w:val="0"/>
        <w:rPr>
          <w:rFonts w:asciiTheme="minorEastAsia" w:hAnsiTheme="minorEastAsia"/>
          <w:szCs w:val="24"/>
        </w:rPr>
      </w:pPr>
    </w:p>
    <w:p w14:paraId="71BE1423"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專案使用固定成本加固定費用，供應商估計成本為50,000，固定費用為5,000，結案時供應商告知實際成本為60,000，請問你需支付？</w:t>
      </w:r>
      <w:ins w:id="20" w:author="User" w:date="2019-04-26T21:49:00Z">
        <w:r w:rsidR="0095755E" w:rsidRPr="003376FE">
          <w:rPr>
            <w:rFonts w:asciiTheme="minorEastAsia" w:hAnsiTheme="minorEastAsia"/>
            <w:color w:val="000000" w:themeColor="text1"/>
            <w:szCs w:val="24"/>
            <w:highlight w:val="yellow"/>
            <w:rPrChange w:id="21" w:author="User" w:date="2019-04-27T02:28:00Z">
              <w:rPr>
                <w:rFonts w:asciiTheme="minorEastAsia" w:hAnsiTheme="minorEastAsia"/>
                <w:color w:val="000000" w:themeColor="text1"/>
                <w:szCs w:val="24"/>
              </w:rPr>
            </w:rPrChange>
          </w:rPr>
          <w:t>(2019/04/25有出現一樣的)</w:t>
        </w:r>
      </w:ins>
    </w:p>
    <w:p w14:paraId="24176985" w14:textId="77777777" w:rsidR="00DC12DC" w:rsidRPr="00C14783" w:rsidRDefault="00DC12DC" w:rsidP="00DC12DC">
      <w:pPr>
        <w:pStyle w:val="a3"/>
        <w:numPr>
          <w:ilvl w:val="0"/>
          <w:numId w:val="9"/>
        </w:numPr>
        <w:adjustRightInd w:val="0"/>
        <w:snapToGrid w:val="0"/>
        <w:ind w:leftChars="0"/>
        <w:rPr>
          <w:rFonts w:asciiTheme="minorEastAsia" w:hAnsiTheme="minorEastAsia"/>
          <w:szCs w:val="24"/>
        </w:rPr>
      </w:pPr>
      <w:r w:rsidRPr="00C14783">
        <w:rPr>
          <w:rFonts w:asciiTheme="minorEastAsia" w:hAnsiTheme="minorEastAsia" w:hint="eastAsia"/>
          <w:szCs w:val="24"/>
        </w:rPr>
        <w:t>60,000</w:t>
      </w:r>
    </w:p>
    <w:p w14:paraId="3137CEE3" w14:textId="77777777" w:rsidR="00DC12DC" w:rsidRPr="00C14783" w:rsidRDefault="00DC12DC" w:rsidP="00DC12DC">
      <w:pPr>
        <w:pStyle w:val="a3"/>
        <w:numPr>
          <w:ilvl w:val="0"/>
          <w:numId w:val="9"/>
        </w:numPr>
        <w:adjustRightInd w:val="0"/>
        <w:snapToGrid w:val="0"/>
        <w:ind w:leftChars="0"/>
        <w:rPr>
          <w:rFonts w:asciiTheme="minorEastAsia" w:hAnsiTheme="minorEastAsia"/>
          <w:szCs w:val="24"/>
        </w:rPr>
      </w:pPr>
      <w:r w:rsidRPr="00C14783">
        <w:rPr>
          <w:rFonts w:asciiTheme="minorEastAsia" w:hAnsiTheme="minorEastAsia" w:hint="eastAsia"/>
          <w:szCs w:val="24"/>
        </w:rPr>
        <w:t>65,000</w:t>
      </w:r>
    </w:p>
    <w:p w14:paraId="45089D73" w14:textId="77777777" w:rsidR="00DC12DC" w:rsidRPr="00C14783" w:rsidRDefault="00DC12DC" w:rsidP="00DC12DC">
      <w:pPr>
        <w:pStyle w:val="a3"/>
        <w:numPr>
          <w:ilvl w:val="0"/>
          <w:numId w:val="9"/>
        </w:numPr>
        <w:adjustRightInd w:val="0"/>
        <w:snapToGrid w:val="0"/>
        <w:ind w:leftChars="0"/>
        <w:rPr>
          <w:rFonts w:asciiTheme="minorEastAsia" w:hAnsiTheme="minorEastAsia"/>
          <w:szCs w:val="24"/>
        </w:rPr>
      </w:pPr>
      <w:r w:rsidRPr="00C14783">
        <w:rPr>
          <w:rFonts w:asciiTheme="minorEastAsia" w:hAnsiTheme="minorEastAsia" w:hint="eastAsia"/>
          <w:szCs w:val="24"/>
        </w:rPr>
        <w:t>50,000</w:t>
      </w:r>
    </w:p>
    <w:p w14:paraId="768D2D73" w14:textId="77777777" w:rsidR="00DC12DC" w:rsidRPr="00C14783" w:rsidRDefault="00DC12DC" w:rsidP="00DC12DC">
      <w:pPr>
        <w:pStyle w:val="a3"/>
        <w:numPr>
          <w:ilvl w:val="0"/>
          <w:numId w:val="9"/>
        </w:numPr>
        <w:adjustRightInd w:val="0"/>
        <w:snapToGrid w:val="0"/>
        <w:ind w:leftChars="0"/>
        <w:rPr>
          <w:rFonts w:asciiTheme="minorEastAsia" w:hAnsiTheme="minorEastAsia"/>
          <w:szCs w:val="24"/>
        </w:rPr>
      </w:pPr>
      <w:r w:rsidRPr="00C14783">
        <w:rPr>
          <w:rFonts w:asciiTheme="minorEastAsia" w:hAnsiTheme="minorEastAsia" w:hint="eastAsia"/>
          <w:szCs w:val="24"/>
        </w:rPr>
        <w:t>55,000</w:t>
      </w:r>
    </w:p>
    <w:p w14:paraId="21158B77" w14:textId="77777777" w:rsidR="00DC12DC" w:rsidRPr="00C14783" w:rsidRDefault="00DC12DC" w:rsidP="00DC12DC">
      <w:pPr>
        <w:adjustRightInd w:val="0"/>
        <w:snapToGrid w:val="0"/>
        <w:rPr>
          <w:rFonts w:asciiTheme="minorEastAsia" w:hAnsiTheme="minorEastAsia"/>
          <w:szCs w:val="24"/>
        </w:rPr>
      </w:pPr>
    </w:p>
    <w:p w14:paraId="52942347"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有一位關鍵專隊成員離職了，請問專案經理該怎麼做？</w:t>
      </w:r>
      <w:ins w:id="22" w:author="User" w:date="2019-04-26T21:49:00Z">
        <w:r w:rsidR="0095755E" w:rsidRPr="003376FE">
          <w:rPr>
            <w:rFonts w:asciiTheme="minorEastAsia" w:hAnsiTheme="minorEastAsia"/>
            <w:color w:val="000000" w:themeColor="text1"/>
            <w:szCs w:val="24"/>
            <w:highlight w:val="yellow"/>
            <w:rPrChange w:id="23" w:author="User" w:date="2019-04-27T02:28:00Z">
              <w:rPr>
                <w:rFonts w:asciiTheme="minorEastAsia" w:hAnsiTheme="minorEastAsia"/>
                <w:color w:val="000000" w:themeColor="text1"/>
                <w:szCs w:val="24"/>
              </w:rPr>
            </w:rPrChange>
          </w:rPr>
          <w:t>(2019/04/25有出現一樣的)</w:t>
        </w:r>
      </w:ins>
    </w:p>
    <w:p w14:paraId="181A4CD6" w14:textId="77777777" w:rsidR="00DC12DC" w:rsidRPr="00C14783" w:rsidRDefault="00DC12DC" w:rsidP="00DC12DC">
      <w:pPr>
        <w:pStyle w:val="a3"/>
        <w:numPr>
          <w:ilvl w:val="0"/>
          <w:numId w:val="10"/>
        </w:numPr>
        <w:adjustRightInd w:val="0"/>
        <w:snapToGrid w:val="0"/>
        <w:ind w:leftChars="0"/>
        <w:rPr>
          <w:rFonts w:asciiTheme="minorEastAsia" w:hAnsiTheme="minorEastAsia"/>
          <w:szCs w:val="24"/>
        </w:rPr>
      </w:pPr>
      <w:r w:rsidRPr="00C14783">
        <w:rPr>
          <w:rFonts w:asciiTheme="minorEastAsia" w:hAnsiTheme="minorEastAsia" w:hint="eastAsia"/>
          <w:szCs w:val="24"/>
        </w:rPr>
        <w:t>更新利害關係人登錄表</w:t>
      </w:r>
    </w:p>
    <w:p w14:paraId="440272C0" w14:textId="77777777" w:rsidR="00DC12DC" w:rsidRPr="00C14783" w:rsidRDefault="00DC12DC" w:rsidP="00DC12DC">
      <w:pPr>
        <w:pStyle w:val="a3"/>
        <w:numPr>
          <w:ilvl w:val="0"/>
          <w:numId w:val="10"/>
        </w:numPr>
        <w:adjustRightInd w:val="0"/>
        <w:snapToGrid w:val="0"/>
        <w:ind w:leftChars="0"/>
        <w:rPr>
          <w:rFonts w:asciiTheme="minorEastAsia" w:hAnsiTheme="minorEastAsia"/>
          <w:szCs w:val="24"/>
        </w:rPr>
      </w:pPr>
      <w:r w:rsidRPr="00C14783">
        <w:rPr>
          <w:rFonts w:asciiTheme="minorEastAsia" w:hAnsiTheme="minorEastAsia" w:hint="eastAsia"/>
          <w:szCs w:val="24"/>
        </w:rPr>
        <w:t>尋找替代成員</w:t>
      </w:r>
    </w:p>
    <w:p w14:paraId="2CF914C1" w14:textId="77777777" w:rsidR="00DC12DC" w:rsidRPr="00C14783" w:rsidRDefault="00DC12DC" w:rsidP="00DC12DC">
      <w:pPr>
        <w:pStyle w:val="a3"/>
        <w:numPr>
          <w:ilvl w:val="0"/>
          <w:numId w:val="10"/>
        </w:numPr>
        <w:adjustRightInd w:val="0"/>
        <w:snapToGrid w:val="0"/>
        <w:ind w:leftChars="0"/>
        <w:rPr>
          <w:rFonts w:asciiTheme="minorEastAsia" w:hAnsiTheme="minorEastAsia"/>
          <w:szCs w:val="24"/>
        </w:rPr>
      </w:pPr>
      <w:r w:rsidRPr="00C14783">
        <w:rPr>
          <w:rFonts w:asciiTheme="minorEastAsia" w:hAnsiTheme="minorEastAsia" w:hint="eastAsia"/>
          <w:szCs w:val="24"/>
        </w:rPr>
        <w:t>記錄至議題紀錄</w:t>
      </w:r>
    </w:p>
    <w:p w14:paraId="6A9E0441" w14:textId="77777777" w:rsidR="00DC12DC" w:rsidRPr="00C14783" w:rsidRDefault="00DC12DC" w:rsidP="00DC12DC">
      <w:pPr>
        <w:pStyle w:val="a3"/>
        <w:numPr>
          <w:ilvl w:val="0"/>
          <w:numId w:val="10"/>
        </w:numPr>
        <w:adjustRightInd w:val="0"/>
        <w:snapToGrid w:val="0"/>
        <w:ind w:leftChars="0"/>
        <w:rPr>
          <w:rFonts w:asciiTheme="minorEastAsia" w:hAnsiTheme="minorEastAsia"/>
          <w:szCs w:val="24"/>
        </w:rPr>
      </w:pPr>
      <w:r w:rsidRPr="00C14783">
        <w:rPr>
          <w:rFonts w:asciiTheme="minorEastAsia" w:hAnsiTheme="minorEastAsia" w:hint="eastAsia"/>
          <w:szCs w:val="24"/>
        </w:rPr>
        <w:t>擬定風險回應</w:t>
      </w:r>
    </w:p>
    <w:p w14:paraId="4B163124" w14:textId="77777777" w:rsidR="00DC12DC" w:rsidRPr="00C14783" w:rsidRDefault="00DC12DC" w:rsidP="00DC12DC">
      <w:pPr>
        <w:adjustRightInd w:val="0"/>
        <w:snapToGrid w:val="0"/>
        <w:rPr>
          <w:rFonts w:asciiTheme="minorEastAsia" w:hAnsiTheme="minorEastAsia"/>
          <w:szCs w:val="24"/>
        </w:rPr>
      </w:pPr>
    </w:p>
    <w:p w14:paraId="2D6811C3"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cs="SimHei" w:hint="eastAsia"/>
          <w:szCs w:val="24"/>
        </w:rPr>
        <w:t>專案中有多個供應商，為保護個別供應商的資料，</w:t>
      </w:r>
      <w:r w:rsidRPr="00C14783">
        <w:rPr>
          <w:rFonts w:asciiTheme="minorEastAsia" w:hAnsiTheme="minorEastAsia" w:cs="SimHei"/>
          <w:szCs w:val="24"/>
        </w:rPr>
        <w:t xml:space="preserve">PM </w:t>
      </w:r>
      <w:r w:rsidRPr="00C14783">
        <w:rPr>
          <w:rFonts w:asciiTheme="minorEastAsia" w:hAnsiTheme="minorEastAsia" w:cs="SimHei" w:hint="eastAsia"/>
          <w:szCs w:val="24"/>
        </w:rPr>
        <w:t>應參考什麼來管理文件</w:t>
      </w:r>
      <w:r w:rsidRPr="00C14783">
        <w:rPr>
          <w:rFonts w:asciiTheme="minorEastAsia" w:hAnsiTheme="minorEastAsia" w:cs="SimHei"/>
          <w:szCs w:val="24"/>
        </w:rPr>
        <w:t>?</w:t>
      </w:r>
      <w:ins w:id="24" w:author="User" w:date="2019-04-26T21:49:00Z">
        <w:r w:rsidR="0095755E" w:rsidRPr="0095755E">
          <w:rPr>
            <w:rFonts w:asciiTheme="minorEastAsia" w:hAnsiTheme="minorEastAsia" w:hint="eastAsia"/>
            <w:color w:val="000000" w:themeColor="text1"/>
            <w:szCs w:val="24"/>
          </w:rPr>
          <w:t xml:space="preserve"> </w:t>
        </w:r>
        <w:r w:rsidR="0095755E" w:rsidRPr="003376FE">
          <w:rPr>
            <w:rFonts w:asciiTheme="minorEastAsia" w:hAnsiTheme="minorEastAsia"/>
            <w:color w:val="000000" w:themeColor="text1"/>
            <w:szCs w:val="24"/>
            <w:highlight w:val="yellow"/>
            <w:rPrChange w:id="25" w:author="User" w:date="2019-04-27T02:28:00Z">
              <w:rPr>
                <w:rFonts w:asciiTheme="minorEastAsia" w:hAnsiTheme="minorEastAsia"/>
                <w:color w:val="000000" w:themeColor="text1"/>
                <w:szCs w:val="24"/>
              </w:rPr>
            </w:rPrChange>
          </w:rPr>
          <w:t>(2019/04/25有出現一樣的)</w:t>
        </w:r>
      </w:ins>
    </w:p>
    <w:p w14:paraId="0C7E3DF6" w14:textId="77777777" w:rsidR="00DC12DC" w:rsidRPr="00C14783" w:rsidRDefault="00DC12DC" w:rsidP="00DC12DC">
      <w:pPr>
        <w:pStyle w:val="a3"/>
        <w:numPr>
          <w:ilvl w:val="0"/>
          <w:numId w:val="11"/>
        </w:numPr>
        <w:adjustRightInd w:val="0"/>
        <w:snapToGrid w:val="0"/>
        <w:ind w:leftChars="0"/>
        <w:rPr>
          <w:rFonts w:asciiTheme="minorEastAsia" w:hAnsiTheme="minorEastAsia"/>
          <w:szCs w:val="24"/>
        </w:rPr>
      </w:pPr>
      <w:r w:rsidRPr="00C14783">
        <w:rPr>
          <w:rFonts w:asciiTheme="minorEastAsia" w:hAnsiTheme="minorEastAsia" w:hint="eastAsia"/>
          <w:szCs w:val="24"/>
        </w:rPr>
        <w:t>SOW工作說明書</w:t>
      </w:r>
    </w:p>
    <w:p w14:paraId="621BAADB" w14:textId="77777777" w:rsidR="00DC12DC" w:rsidRPr="00C14783" w:rsidRDefault="00DC12DC" w:rsidP="00DC12DC">
      <w:pPr>
        <w:pStyle w:val="a3"/>
        <w:numPr>
          <w:ilvl w:val="0"/>
          <w:numId w:val="11"/>
        </w:numPr>
        <w:adjustRightInd w:val="0"/>
        <w:snapToGrid w:val="0"/>
        <w:ind w:leftChars="0"/>
        <w:rPr>
          <w:rFonts w:asciiTheme="minorEastAsia" w:hAnsiTheme="minorEastAsia"/>
          <w:szCs w:val="24"/>
        </w:rPr>
      </w:pPr>
      <w:r w:rsidRPr="00C14783">
        <w:rPr>
          <w:rFonts w:asciiTheme="minorEastAsia" w:hAnsiTheme="minorEastAsia" w:hint="eastAsia"/>
          <w:szCs w:val="24"/>
        </w:rPr>
        <w:t>採購管理計畫書</w:t>
      </w:r>
    </w:p>
    <w:p w14:paraId="5A767F01" w14:textId="77777777" w:rsidR="00DC12DC" w:rsidRPr="00C14783" w:rsidRDefault="00DC12DC" w:rsidP="00DC12DC">
      <w:pPr>
        <w:pStyle w:val="a3"/>
        <w:numPr>
          <w:ilvl w:val="0"/>
          <w:numId w:val="11"/>
        </w:numPr>
        <w:adjustRightInd w:val="0"/>
        <w:snapToGrid w:val="0"/>
        <w:ind w:leftChars="0"/>
        <w:rPr>
          <w:rFonts w:asciiTheme="minorEastAsia" w:hAnsiTheme="minorEastAsia"/>
          <w:szCs w:val="24"/>
        </w:rPr>
      </w:pPr>
      <w:r w:rsidRPr="00C14783">
        <w:rPr>
          <w:rFonts w:asciiTheme="minorEastAsia" w:hAnsiTheme="minorEastAsia" w:hint="eastAsia"/>
          <w:szCs w:val="24"/>
        </w:rPr>
        <w:t>專案管理計畫書</w:t>
      </w:r>
    </w:p>
    <w:p w14:paraId="0EF33557" w14:textId="77777777" w:rsidR="00DC12DC" w:rsidRPr="00C14783" w:rsidRDefault="00DC12DC" w:rsidP="00DC12DC">
      <w:pPr>
        <w:pStyle w:val="a3"/>
        <w:numPr>
          <w:ilvl w:val="0"/>
          <w:numId w:val="11"/>
        </w:numPr>
        <w:adjustRightInd w:val="0"/>
        <w:snapToGrid w:val="0"/>
        <w:ind w:leftChars="0"/>
        <w:rPr>
          <w:rFonts w:asciiTheme="minorEastAsia" w:hAnsiTheme="minorEastAsia"/>
          <w:szCs w:val="24"/>
        </w:rPr>
      </w:pPr>
      <w:r w:rsidRPr="00C14783">
        <w:rPr>
          <w:rFonts w:asciiTheme="minorEastAsia" w:hAnsiTheme="minorEastAsia" w:hint="eastAsia"/>
          <w:szCs w:val="24"/>
        </w:rPr>
        <w:t>專案文件</w:t>
      </w:r>
    </w:p>
    <w:p w14:paraId="2351F445" w14:textId="77777777" w:rsidR="00DC12DC" w:rsidRPr="00C14783" w:rsidRDefault="00DC12DC" w:rsidP="00DC12DC">
      <w:pPr>
        <w:adjustRightInd w:val="0"/>
        <w:snapToGrid w:val="0"/>
        <w:rPr>
          <w:rFonts w:asciiTheme="minorEastAsia" w:hAnsiTheme="minorEastAsia"/>
          <w:szCs w:val="24"/>
        </w:rPr>
      </w:pPr>
    </w:p>
    <w:p w14:paraId="1A14AE3F" w14:textId="77777777" w:rsidR="00DC12DC" w:rsidRPr="00C14783" w:rsidRDefault="00DC12DC" w:rsidP="00DC12DC">
      <w:pPr>
        <w:pStyle w:val="a3"/>
        <w:numPr>
          <w:ilvl w:val="0"/>
          <w:numId w:val="28"/>
        </w:numPr>
        <w:adjustRightInd w:val="0"/>
        <w:snapToGrid w:val="0"/>
        <w:ind w:leftChars="0"/>
        <w:rPr>
          <w:rFonts w:asciiTheme="minorEastAsia" w:hAnsiTheme="minorEastAsia" w:cs="SimHei"/>
          <w:szCs w:val="24"/>
        </w:rPr>
      </w:pPr>
      <w:r w:rsidRPr="00C14783">
        <w:rPr>
          <w:rFonts w:asciiTheme="minorEastAsia" w:hAnsiTheme="minorEastAsia" w:cs="SimHei" w:hint="eastAsia"/>
          <w:szCs w:val="24"/>
        </w:rPr>
        <w:t>專案一周前發生一個議題，</w:t>
      </w:r>
      <w:r w:rsidRPr="00C14783">
        <w:rPr>
          <w:rFonts w:asciiTheme="minorEastAsia" w:hAnsiTheme="minorEastAsia" w:cs="SimHei"/>
          <w:szCs w:val="24"/>
        </w:rPr>
        <w:t xml:space="preserve">PM </w:t>
      </w:r>
      <w:r w:rsidRPr="00C14783">
        <w:rPr>
          <w:rFonts w:asciiTheme="minorEastAsia" w:hAnsiTheme="minorEastAsia" w:cs="SimHei" w:hint="eastAsia"/>
          <w:szCs w:val="24"/>
        </w:rPr>
        <w:t>已請人處理，一周後客戶向</w:t>
      </w:r>
      <w:r w:rsidRPr="00C14783">
        <w:rPr>
          <w:rFonts w:asciiTheme="minorEastAsia" w:hAnsiTheme="minorEastAsia" w:cs="SimHei"/>
          <w:szCs w:val="24"/>
        </w:rPr>
        <w:t xml:space="preserve"> PM </w:t>
      </w:r>
      <w:r w:rsidRPr="00C14783">
        <w:rPr>
          <w:rFonts w:asciiTheme="minorEastAsia" w:hAnsiTheme="minorEastAsia" w:cs="SimHei" w:hint="eastAsia"/>
          <w:szCs w:val="24"/>
        </w:rPr>
        <w:t>的老闆抱怨議題仍未處理，請問PM該如何處理？</w:t>
      </w:r>
      <w:ins w:id="26" w:author="User" w:date="2019-04-26T21:49:00Z">
        <w:r w:rsidR="0095755E" w:rsidRPr="003376FE">
          <w:rPr>
            <w:rFonts w:asciiTheme="minorEastAsia" w:hAnsiTheme="minorEastAsia"/>
            <w:color w:val="000000" w:themeColor="text1"/>
            <w:szCs w:val="24"/>
            <w:highlight w:val="yellow"/>
            <w:rPrChange w:id="27" w:author="User" w:date="2019-04-27T02:28:00Z">
              <w:rPr>
                <w:rFonts w:asciiTheme="minorEastAsia" w:hAnsiTheme="minorEastAsia"/>
                <w:color w:val="000000" w:themeColor="text1"/>
                <w:szCs w:val="24"/>
              </w:rPr>
            </w:rPrChange>
          </w:rPr>
          <w:t>(2019/04/25有出現一樣的)</w:t>
        </w:r>
      </w:ins>
    </w:p>
    <w:p w14:paraId="266D5CB0" w14:textId="77777777" w:rsidR="00DC12DC" w:rsidRPr="00C14783" w:rsidRDefault="00DC12DC" w:rsidP="00DC12DC">
      <w:pPr>
        <w:pStyle w:val="a3"/>
        <w:numPr>
          <w:ilvl w:val="0"/>
          <w:numId w:val="12"/>
        </w:numPr>
        <w:adjustRightInd w:val="0"/>
        <w:snapToGrid w:val="0"/>
        <w:ind w:leftChars="0"/>
        <w:rPr>
          <w:rFonts w:asciiTheme="minorEastAsia" w:hAnsiTheme="minorEastAsia"/>
          <w:szCs w:val="24"/>
        </w:rPr>
      </w:pPr>
      <w:r w:rsidRPr="00C14783">
        <w:rPr>
          <w:rFonts w:asciiTheme="minorEastAsia" w:hAnsiTheme="minorEastAsia" w:hint="eastAsia"/>
          <w:szCs w:val="24"/>
        </w:rPr>
        <w:t>記錄至議題記錄</w:t>
      </w:r>
    </w:p>
    <w:p w14:paraId="4C898F73" w14:textId="77777777" w:rsidR="00DC12DC" w:rsidRPr="00C14783" w:rsidRDefault="00DC12DC" w:rsidP="00DC12DC">
      <w:pPr>
        <w:pStyle w:val="a3"/>
        <w:numPr>
          <w:ilvl w:val="0"/>
          <w:numId w:val="12"/>
        </w:numPr>
        <w:adjustRightInd w:val="0"/>
        <w:snapToGrid w:val="0"/>
        <w:ind w:leftChars="0"/>
        <w:rPr>
          <w:rFonts w:asciiTheme="minorEastAsia" w:hAnsiTheme="minorEastAsia"/>
          <w:szCs w:val="24"/>
        </w:rPr>
      </w:pPr>
      <w:r w:rsidRPr="00C14783">
        <w:rPr>
          <w:rFonts w:asciiTheme="minorEastAsia" w:hAnsiTheme="minorEastAsia" w:hint="eastAsia"/>
          <w:szCs w:val="24"/>
        </w:rPr>
        <w:t>與團隊成員開會討論解決方案</w:t>
      </w:r>
    </w:p>
    <w:p w14:paraId="5450FB81" w14:textId="77777777" w:rsidR="00DC12DC" w:rsidRPr="00C14783" w:rsidRDefault="00DC12DC" w:rsidP="00DC12DC">
      <w:pPr>
        <w:pStyle w:val="a3"/>
        <w:numPr>
          <w:ilvl w:val="0"/>
          <w:numId w:val="12"/>
        </w:numPr>
        <w:adjustRightInd w:val="0"/>
        <w:snapToGrid w:val="0"/>
        <w:ind w:leftChars="0"/>
        <w:rPr>
          <w:rFonts w:asciiTheme="minorEastAsia" w:hAnsiTheme="minorEastAsia"/>
          <w:szCs w:val="24"/>
        </w:rPr>
      </w:pPr>
      <w:r w:rsidRPr="00C14783">
        <w:rPr>
          <w:rFonts w:asciiTheme="minorEastAsia" w:hAnsiTheme="minorEastAsia" w:hint="eastAsia"/>
          <w:szCs w:val="24"/>
        </w:rPr>
        <w:t>告知贊助人有此議題</w:t>
      </w:r>
    </w:p>
    <w:p w14:paraId="41CD5DB4" w14:textId="77777777" w:rsidR="00DC12DC" w:rsidRPr="00C14783" w:rsidRDefault="00DC12DC" w:rsidP="00DC12DC">
      <w:pPr>
        <w:pStyle w:val="a3"/>
        <w:numPr>
          <w:ilvl w:val="0"/>
          <w:numId w:val="12"/>
        </w:numPr>
        <w:adjustRightInd w:val="0"/>
        <w:snapToGrid w:val="0"/>
        <w:ind w:leftChars="0"/>
        <w:rPr>
          <w:rFonts w:asciiTheme="minorEastAsia" w:hAnsiTheme="minorEastAsia"/>
          <w:szCs w:val="24"/>
        </w:rPr>
      </w:pPr>
      <w:r w:rsidRPr="00C14783">
        <w:rPr>
          <w:rFonts w:asciiTheme="minorEastAsia" w:hAnsiTheme="minorEastAsia" w:hint="eastAsia"/>
          <w:szCs w:val="24"/>
        </w:rPr>
        <w:t>查看風險登錄表</w:t>
      </w:r>
    </w:p>
    <w:p w14:paraId="7E90940F" w14:textId="77777777" w:rsidR="00DC12DC" w:rsidRPr="00C14783" w:rsidRDefault="00DC12DC" w:rsidP="00DC12DC">
      <w:pPr>
        <w:adjustRightInd w:val="0"/>
        <w:snapToGrid w:val="0"/>
        <w:rPr>
          <w:rFonts w:asciiTheme="minorEastAsia" w:hAnsiTheme="minorEastAsia"/>
          <w:szCs w:val="24"/>
        </w:rPr>
      </w:pPr>
    </w:p>
    <w:p w14:paraId="0B8D0335" w14:textId="77777777" w:rsidR="00DC12DC" w:rsidRPr="00DC12DC" w:rsidRDefault="00DC12DC" w:rsidP="00DC12DC">
      <w:pPr>
        <w:pStyle w:val="a3"/>
        <w:numPr>
          <w:ilvl w:val="0"/>
          <w:numId w:val="28"/>
        </w:numPr>
        <w:autoSpaceDE w:val="0"/>
        <w:autoSpaceDN w:val="0"/>
        <w:adjustRightInd w:val="0"/>
        <w:snapToGrid w:val="0"/>
        <w:ind w:leftChars="0"/>
        <w:rPr>
          <w:rFonts w:asciiTheme="minorEastAsia" w:hAnsiTheme="minorEastAsia" w:cs="SimHei"/>
          <w:szCs w:val="24"/>
        </w:rPr>
      </w:pPr>
      <w:r w:rsidRPr="00DC12DC">
        <w:rPr>
          <w:rFonts w:asciiTheme="minorEastAsia" w:hAnsiTheme="minorEastAsia" w:cs="SimHei"/>
          <w:szCs w:val="24"/>
        </w:rPr>
        <w:t>PM</w:t>
      </w:r>
      <w:r w:rsidRPr="00DC12DC">
        <w:rPr>
          <w:rFonts w:asciiTheme="minorEastAsia" w:hAnsiTheme="minorEastAsia" w:cs="SimHei" w:hint="eastAsia"/>
          <w:szCs w:val="24"/>
        </w:rPr>
        <w:t>在準備起始會議的議程，他希望將專案的策略目標</w:t>
      </w:r>
      <w:r w:rsidRPr="00DC12DC">
        <w:rPr>
          <w:rFonts w:asciiTheme="minorEastAsia" w:hAnsiTheme="minorEastAsia" w:cs="SimHei"/>
          <w:szCs w:val="24"/>
        </w:rPr>
        <w:t>(</w:t>
      </w:r>
      <w:r w:rsidRPr="00DC12DC">
        <w:rPr>
          <w:rFonts w:asciiTheme="minorEastAsia" w:hAnsiTheme="minorEastAsia" w:cs="SimHei" w:hint="eastAsia"/>
          <w:szCs w:val="24"/>
        </w:rPr>
        <w:t>方向</w:t>
      </w:r>
      <w:r w:rsidRPr="00DC12DC">
        <w:rPr>
          <w:rFonts w:asciiTheme="minorEastAsia" w:hAnsiTheme="minorEastAsia" w:cs="SimHei"/>
          <w:szCs w:val="24"/>
        </w:rPr>
        <w:t>)</w:t>
      </w:r>
      <w:r w:rsidRPr="00DC12DC">
        <w:rPr>
          <w:rFonts w:asciiTheme="minorEastAsia" w:hAnsiTheme="minorEastAsia" w:cs="SimHei" w:hint="eastAsia"/>
          <w:szCs w:val="24"/>
        </w:rPr>
        <w:t>在此會議中確定下來，請問這個議題應該由誰報告</w:t>
      </w:r>
      <w:r w:rsidRPr="00DC12DC">
        <w:rPr>
          <w:rFonts w:asciiTheme="minorEastAsia" w:hAnsiTheme="minorEastAsia" w:cs="SimHei"/>
          <w:szCs w:val="24"/>
        </w:rPr>
        <w:t>?</w:t>
      </w:r>
    </w:p>
    <w:p w14:paraId="3BC0B031" w14:textId="77777777" w:rsidR="00DC12DC" w:rsidRPr="00C14783" w:rsidRDefault="00DC12DC" w:rsidP="00DC12DC">
      <w:pPr>
        <w:pStyle w:val="a3"/>
        <w:numPr>
          <w:ilvl w:val="0"/>
          <w:numId w:val="13"/>
        </w:numPr>
        <w:adjustRightInd w:val="0"/>
        <w:snapToGrid w:val="0"/>
        <w:ind w:leftChars="0"/>
        <w:rPr>
          <w:rFonts w:asciiTheme="minorEastAsia" w:hAnsiTheme="minorEastAsia"/>
          <w:szCs w:val="24"/>
        </w:rPr>
      </w:pPr>
      <w:r w:rsidRPr="00C14783">
        <w:rPr>
          <w:rFonts w:asciiTheme="minorEastAsia" w:hAnsiTheme="minorEastAsia" w:hint="eastAsia"/>
          <w:szCs w:val="24"/>
        </w:rPr>
        <w:lastRenderedPageBreak/>
        <w:t>贊助人</w:t>
      </w:r>
    </w:p>
    <w:p w14:paraId="6A341A85" w14:textId="77777777" w:rsidR="00DC12DC" w:rsidRPr="00C14783" w:rsidRDefault="00DC12DC" w:rsidP="00DC12DC">
      <w:pPr>
        <w:pStyle w:val="a3"/>
        <w:numPr>
          <w:ilvl w:val="0"/>
          <w:numId w:val="13"/>
        </w:numPr>
        <w:adjustRightInd w:val="0"/>
        <w:snapToGrid w:val="0"/>
        <w:ind w:leftChars="0"/>
        <w:rPr>
          <w:rFonts w:asciiTheme="minorEastAsia" w:hAnsiTheme="minorEastAsia"/>
          <w:szCs w:val="24"/>
        </w:rPr>
      </w:pPr>
      <w:r w:rsidRPr="00C14783">
        <w:rPr>
          <w:rFonts w:asciiTheme="minorEastAsia" w:hAnsiTheme="minorEastAsia" w:hint="eastAsia"/>
          <w:szCs w:val="24"/>
        </w:rPr>
        <w:t>功能經理</w:t>
      </w:r>
    </w:p>
    <w:p w14:paraId="6BEA4E89" w14:textId="77777777" w:rsidR="00DC12DC" w:rsidRPr="00C14783" w:rsidRDefault="00DC12DC" w:rsidP="00DC12DC">
      <w:pPr>
        <w:pStyle w:val="a3"/>
        <w:numPr>
          <w:ilvl w:val="0"/>
          <w:numId w:val="13"/>
        </w:numPr>
        <w:adjustRightInd w:val="0"/>
        <w:snapToGrid w:val="0"/>
        <w:ind w:leftChars="0"/>
        <w:rPr>
          <w:rFonts w:asciiTheme="minorEastAsia" w:hAnsiTheme="minorEastAsia"/>
          <w:szCs w:val="24"/>
        </w:rPr>
      </w:pPr>
      <w:r w:rsidRPr="00C14783">
        <w:rPr>
          <w:rFonts w:asciiTheme="minorEastAsia" w:hAnsiTheme="minorEastAsia" w:hint="eastAsia"/>
          <w:szCs w:val="24"/>
        </w:rPr>
        <w:t>專案經理</w:t>
      </w:r>
    </w:p>
    <w:p w14:paraId="16D3BF08" w14:textId="77777777" w:rsidR="00DC12DC" w:rsidRPr="00C14783" w:rsidRDefault="00DC12DC" w:rsidP="00DC12DC">
      <w:pPr>
        <w:pStyle w:val="a3"/>
        <w:numPr>
          <w:ilvl w:val="0"/>
          <w:numId w:val="13"/>
        </w:numPr>
        <w:adjustRightInd w:val="0"/>
        <w:snapToGrid w:val="0"/>
        <w:ind w:leftChars="0"/>
        <w:rPr>
          <w:rFonts w:asciiTheme="minorEastAsia" w:hAnsiTheme="minorEastAsia"/>
          <w:szCs w:val="24"/>
        </w:rPr>
      </w:pPr>
      <w:r w:rsidRPr="00C14783">
        <w:rPr>
          <w:rFonts w:asciiTheme="minorEastAsia" w:hAnsiTheme="minorEastAsia" w:hint="eastAsia"/>
          <w:szCs w:val="24"/>
        </w:rPr>
        <w:t>高階主管</w:t>
      </w:r>
    </w:p>
    <w:p w14:paraId="545440B0" w14:textId="77777777" w:rsidR="00DC12DC" w:rsidRPr="00C14783" w:rsidRDefault="00DC12DC" w:rsidP="00DC12DC">
      <w:pPr>
        <w:adjustRightInd w:val="0"/>
        <w:snapToGrid w:val="0"/>
        <w:rPr>
          <w:rFonts w:asciiTheme="minorEastAsia" w:hAnsiTheme="minorEastAsia"/>
          <w:szCs w:val="24"/>
        </w:rPr>
      </w:pPr>
    </w:p>
    <w:p w14:paraId="3F429547"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目前專案進度落後，但專案無法增加成本，身為</w:t>
      </w:r>
      <w:r w:rsidRPr="00C14783">
        <w:rPr>
          <w:rFonts w:asciiTheme="minorEastAsia" w:hAnsiTheme="minorEastAsia"/>
          <w:szCs w:val="24"/>
        </w:rPr>
        <w:t>PM</w:t>
      </w:r>
      <w:r w:rsidRPr="00C14783">
        <w:rPr>
          <w:rFonts w:asciiTheme="minorEastAsia" w:hAnsiTheme="minorEastAsia" w:hint="eastAsia"/>
          <w:szCs w:val="24"/>
        </w:rPr>
        <w:t>的你如何在專案期程內完成工作？</w:t>
      </w:r>
      <w:ins w:id="28" w:author="User" w:date="2019-04-26T21:50:00Z">
        <w:r w:rsidR="0095755E" w:rsidRPr="003376FE">
          <w:rPr>
            <w:rFonts w:asciiTheme="minorEastAsia" w:hAnsiTheme="minorEastAsia"/>
            <w:color w:val="000000" w:themeColor="text1"/>
            <w:szCs w:val="24"/>
            <w:highlight w:val="yellow"/>
            <w:rPrChange w:id="29" w:author="User" w:date="2019-04-27T02:28:00Z">
              <w:rPr>
                <w:rFonts w:asciiTheme="minorEastAsia" w:hAnsiTheme="minorEastAsia"/>
                <w:color w:val="000000" w:themeColor="text1"/>
                <w:szCs w:val="24"/>
              </w:rPr>
            </w:rPrChange>
          </w:rPr>
          <w:t>(2019/04/25有出現一樣的)</w:t>
        </w:r>
      </w:ins>
    </w:p>
    <w:p w14:paraId="78658980" w14:textId="77777777" w:rsidR="00DC12DC" w:rsidRPr="00C14783" w:rsidRDefault="00DC12DC" w:rsidP="00DC12DC">
      <w:pPr>
        <w:pStyle w:val="a3"/>
        <w:numPr>
          <w:ilvl w:val="0"/>
          <w:numId w:val="14"/>
        </w:numPr>
        <w:adjustRightInd w:val="0"/>
        <w:snapToGrid w:val="0"/>
        <w:ind w:leftChars="0"/>
        <w:rPr>
          <w:rFonts w:asciiTheme="minorEastAsia" w:hAnsiTheme="minorEastAsia"/>
          <w:szCs w:val="24"/>
        </w:rPr>
      </w:pPr>
      <w:r w:rsidRPr="00C14783">
        <w:rPr>
          <w:rFonts w:asciiTheme="minorEastAsia" w:hAnsiTheme="minorEastAsia" w:hint="eastAsia"/>
          <w:szCs w:val="24"/>
        </w:rPr>
        <w:t>縮程法</w:t>
      </w:r>
    </w:p>
    <w:p w14:paraId="6A58E2FE" w14:textId="77777777" w:rsidR="00DC12DC" w:rsidRPr="00C14783" w:rsidRDefault="00DC12DC" w:rsidP="00DC12DC">
      <w:pPr>
        <w:pStyle w:val="a3"/>
        <w:numPr>
          <w:ilvl w:val="0"/>
          <w:numId w:val="14"/>
        </w:numPr>
        <w:adjustRightInd w:val="0"/>
        <w:snapToGrid w:val="0"/>
        <w:ind w:leftChars="0"/>
        <w:rPr>
          <w:rFonts w:asciiTheme="minorEastAsia" w:hAnsiTheme="minorEastAsia"/>
          <w:szCs w:val="24"/>
        </w:rPr>
      </w:pPr>
      <w:r w:rsidRPr="00C14783">
        <w:rPr>
          <w:rFonts w:asciiTheme="minorEastAsia" w:hAnsiTheme="minorEastAsia" w:hint="eastAsia"/>
          <w:szCs w:val="24"/>
        </w:rPr>
        <w:t>快速跟進法</w:t>
      </w:r>
    </w:p>
    <w:p w14:paraId="6F090EE6" w14:textId="77777777" w:rsidR="00DC12DC" w:rsidRPr="00C14783" w:rsidRDefault="00DC12DC" w:rsidP="00DC12DC">
      <w:pPr>
        <w:pStyle w:val="a3"/>
        <w:numPr>
          <w:ilvl w:val="0"/>
          <w:numId w:val="14"/>
        </w:numPr>
        <w:adjustRightInd w:val="0"/>
        <w:snapToGrid w:val="0"/>
        <w:ind w:leftChars="0"/>
        <w:rPr>
          <w:rFonts w:asciiTheme="minorEastAsia" w:hAnsiTheme="minorEastAsia"/>
          <w:szCs w:val="24"/>
        </w:rPr>
      </w:pPr>
      <w:r w:rsidRPr="00C14783">
        <w:rPr>
          <w:rFonts w:asciiTheme="minorEastAsia" w:hAnsiTheme="minorEastAsia" w:hint="eastAsia"/>
          <w:szCs w:val="24"/>
        </w:rPr>
        <w:t>資源撫平</w:t>
      </w:r>
    </w:p>
    <w:p w14:paraId="498D8B95" w14:textId="77777777" w:rsidR="00DC12DC" w:rsidRPr="00C14783" w:rsidRDefault="00DC12DC" w:rsidP="00DC12DC">
      <w:pPr>
        <w:pStyle w:val="a3"/>
        <w:numPr>
          <w:ilvl w:val="0"/>
          <w:numId w:val="14"/>
        </w:numPr>
        <w:adjustRightInd w:val="0"/>
        <w:snapToGrid w:val="0"/>
        <w:ind w:leftChars="0"/>
        <w:rPr>
          <w:rFonts w:asciiTheme="minorEastAsia" w:hAnsiTheme="minorEastAsia"/>
          <w:szCs w:val="24"/>
        </w:rPr>
      </w:pPr>
      <w:r w:rsidRPr="00C14783">
        <w:rPr>
          <w:rFonts w:asciiTheme="minorEastAsia" w:hAnsiTheme="minorEastAsia" w:hint="eastAsia"/>
          <w:szCs w:val="24"/>
        </w:rPr>
        <w:t>變更時程</w:t>
      </w:r>
    </w:p>
    <w:p w14:paraId="5630C10C" w14:textId="77777777" w:rsidR="00DC12DC" w:rsidRPr="00C14783" w:rsidRDefault="00DC12DC" w:rsidP="00DC12DC">
      <w:pPr>
        <w:adjustRightInd w:val="0"/>
        <w:snapToGrid w:val="0"/>
        <w:rPr>
          <w:rFonts w:asciiTheme="minorEastAsia" w:hAnsiTheme="minorEastAsia"/>
          <w:szCs w:val="24"/>
        </w:rPr>
      </w:pPr>
    </w:p>
    <w:p w14:paraId="276AD51C"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某軟體公司指派專案經理一個新的案子，該專案經理參考類似的專案，請問是使用何種方法？</w:t>
      </w:r>
    </w:p>
    <w:p w14:paraId="487E4E4A" w14:textId="77777777" w:rsidR="00DC12DC" w:rsidRPr="00C14783" w:rsidRDefault="00DC12DC" w:rsidP="00DC12DC">
      <w:pPr>
        <w:pStyle w:val="a3"/>
        <w:numPr>
          <w:ilvl w:val="0"/>
          <w:numId w:val="15"/>
        </w:numPr>
        <w:adjustRightInd w:val="0"/>
        <w:snapToGrid w:val="0"/>
        <w:ind w:leftChars="0"/>
        <w:rPr>
          <w:rFonts w:asciiTheme="minorEastAsia" w:hAnsiTheme="minorEastAsia"/>
          <w:szCs w:val="24"/>
        </w:rPr>
      </w:pPr>
      <w:r w:rsidRPr="00C14783">
        <w:rPr>
          <w:rFonts w:asciiTheme="minorEastAsia" w:hAnsiTheme="minorEastAsia" w:hint="eastAsia"/>
          <w:szCs w:val="24"/>
        </w:rPr>
        <w:t>類比</w:t>
      </w:r>
    </w:p>
    <w:p w14:paraId="308E52C9" w14:textId="77777777" w:rsidR="00DC12DC" w:rsidRPr="00C14783" w:rsidRDefault="00DC12DC" w:rsidP="00DC12DC">
      <w:pPr>
        <w:pStyle w:val="a3"/>
        <w:numPr>
          <w:ilvl w:val="0"/>
          <w:numId w:val="15"/>
        </w:numPr>
        <w:adjustRightInd w:val="0"/>
        <w:snapToGrid w:val="0"/>
        <w:ind w:leftChars="0"/>
        <w:rPr>
          <w:rFonts w:asciiTheme="minorEastAsia" w:hAnsiTheme="minorEastAsia"/>
          <w:szCs w:val="24"/>
        </w:rPr>
      </w:pPr>
      <w:r w:rsidRPr="00C14783">
        <w:rPr>
          <w:rFonts w:asciiTheme="minorEastAsia" w:hAnsiTheme="minorEastAsia" w:hint="eastAsia"/>
          <w:szCs w:val="24"/>
        </w:rPr>
        <w:t>由下往上</w:t>
      </w:r>
    </w:p>
    <w:p w14:paraId="5F0AC40E" w14:textId="77777777" w:rsidR="00DC12DC" w:rsidRPr="00C14783" w:rsidRDefault="00DC12DC" w:rsidP="00DC12DC">
      <w:pPr>
        <w:pStyle w:val="a3"/>
        <w:numPr>
          <w:ilvl w:val="0"/>
          <w:numId w:val="15"/>
        </w:numPr>
        <w:adjustRightInd w:val="0"/>
        <w:snapToGrid w:val="0"/>
        <w:ind w:leftChars="0"/>
        <w:rPr>
          <w:rFonts w:asciiTheme="minorEastAsia" w:hAnsiTheme="minorEastAsia"/>
          <w:szCs w:val="24"/>
        </w:rPr>
      </w:pPr>
      <w:r w:rsidRPr="00C14783">
        <w:rPr>
          <w:rFonts w:asciiTheme="minorEastAsia" w:hAnsiTheme="minorEastAsia" w:hint="eastAsia"/>
          <w:szCs w:val="24"/>
        </w:rPr>
        <w:t>參數</w:t>
      </w:r>
    </w:p>
    <w:p w14:paraId="3B104186" w14:textId="77777777" w:rsidR="00DC12DC" w:rsidRPr="00C14783" w:rsidRDefault="00DC12DC" w:rsidP="00DC12DC">
      <w:pPr>
        <w:pStyle w:val="a3"/>
        <w:numPr>
          <w:ilvl w:val="0"/>
          <w:numId w:val="15"/>
        </w:numPr>
        <w:adjustRightInd w:val="0"/>
        <w:snapToGrid w:val="0"/>
        <w:ind w:leftChars="0"/>
        <w:rPr>
          <w:rFonts w:asciiTheme="minorEastAsia" w:hAnsiTheme="minorEastAsia"/>
          <w:szCs w:val="24"/>
        </w:rPr>
      </w:pPr>
      <w:r w:rsidRPr="00C14783">
        <w:rPr>
          <w:rFonts w:asciiTheme="minorEastAsia" w:hAnsiTheme="minorEastAsia" w:hint="eastAsia"/>
          <w:szCs w:val="24"/>
        </w:rPr>
        <w:t>三點估算</w:t>
      </w:r>
    </w:p>
    <w:p w14:paraId="79AE95DB" w14:textId="77777777" w:rsidR="00DC12DC" w:rsidRPr="00C14783" w:rsidRDefault="00DC12DC" w:rsidP="00DC12DC">
      <w:pPr>
        <w:adjustRightInd w:val="0"/>
        <w:snapToGrid w:val="0"/>
        <w:rPr>
          <w:rFonts w:asciiTheme="minorEastAsia" w:hAnsiTheme="minorEastAsia"/>
          <w:szCs w:val="24"/>
        </w:rPr>
      </w:pPr>
    </w:p>
    <w:p w14:paraId="39B7ED24" w14:textId="77777777" w:rsidR="00DC12DC" w:rsidRPr="00C14783" w:rsidRDefault="00DC12DC" w:rsidP="00DC12DC">
      <w:pPr>
        <w:pStyle w:val="a3"/>
        <w:numPr>
          <w:ilvl w:val="0"/>
          <w:numId w:val="28"/>
        </w:numPr>
        <w:adjustRightInd w:val="0"/>
        <w:snapToGrid w:val="0"/>
        <w:ind w:leftChars="0"/>
        <w:rPr>
          <w:rFonts w:asciiTheme="minorEastAsia" w:hAnsiTheme="minorEastAsia"/>
          <w:szCs w:val="24"/>
        </w:rPr>
      </w:pPr>
      <w:r w:rsidRPr="00C14783">
        <w:rPr>
          <w:rFonts w:asciiTheme="minorEastAsia" w:hAnsiTheme="minorEastAsia" w:hint="eastAsia"/>
          <w:szCs w:val="24"/>
        </w:rPr>
        <w:t>專案經理使用</w:t>
      </w:r>
      <w:r w:rsidRPr="00C14783">
        <w:rPr>
          <w:rFonts w:asciiTheme="minorEastAsia" w:hAnsiTheme="minorEastAsia"/>
          <w:szCs w:val="24"/>
        </w:rPr>
        <w:t>3</w:t>
      </w:r>
      <w:r w:rsidRPr="00C14783">
        <w:rPr>
          <w:rFonts w:asciiTheme="minorEastAsia" w:hAnsiTheme="minorEastAsia" w:hint="eastAsia"/>
          <w:szCs w:val="24"/>
        </w:rPr>
        <w:t>個數值計算成本，請問是使用了什麼方法？</w:t>
      </w:r>
      <w:ins w:id="30" w:author="User" w:date="2019-04-26T21:50:00Z">
        <w:r w:rsidR="0095755E" w:rsidRPr="003376FE">
          <w:rPr>
            <w:rFonts w:asciiTheme="minorEastAsia" w:hAnsiTheme="minorEastAsia"/>
            <w:color w:val="000000" w:themeColor="text1"/>
            <w:szCs w:val="24"/>
            <w:highlight w:val="yellow"/>
            <w:rPrChange w:id="31" w:author="User" w:date="2019-04-27T02:29:00Z">
              <w:rPr>
                <w:rFonts w:asciiTheme="minorEastAsia" w:hAnsiTheme="minorEastAsia"/>
                <w:color w:val="000000" w:themeColor="text1"/>
                <w:szCs w:val="24"/>
              </w:rPr>
            </w:rPrChange>
          </w:rPr>
          <w:t>(2019/04/25有出現一樣的)</w:t>
        </w:r>
      </w:ins>
    </w:p>
    <w:p w14:paraId="60115E36" w14:textId="77777777" w:rsidR="00DC12DC" w:rsidRPr="00C14783" w:rsidRDefault="00DC12DC" w:rsidP="00DC12DC">
      <w:pPr>
        <w:pStyle w:val="a3"/>
        <w:numPr>
          <w:ilvl w:val="0"/>
          <w:numId w:val="16"/>
        </w:numPr>
        <w:adjustRightInd w:val="0"/>
        <w:snapToGrid w:val="0"/>
        <w:ind w:leftChars="0"/>
        <w:rPr>
          <w:rFonts w:asciiTheme="minorEastAsia" w:hAnsiTheme="minorEastAsia"/>
          <w:szCs w:val="24"/>
        </w:rPr>
      </w:pPr>
      <w:r w:rsidRPr="00C14783">
        <w:rPr>
          <w:rFonts w:asciiTheme="minorEastAsia" w:hAnsiTheme="minorEastAsia" w:hint="eastAsia"/>
          <w:szCs w:val="24"/>
        </w:rPr>
        <w:t>參數估算</w:t>
      </w:r>
    </w:p>
    <w:p w14:paraId="1558192F" w14:textId="77777777" w:rsidR="00DC12DC" w:rsidRPr="00C14783" w:rsidRDefault="00DC12DC" w:rsidP="00DC12DC">
      <w:pPr>
        <w:pStyle w:val="a3"/>
        <w:numPr>
          <w:ilvl w:val="0"/>
          <w:numId w:val="16"/>
        </w:numPr>
        <w:adjustRightInd w:val="0"/>
        <w:snapToGrid w:val="0"/>
        <w:ind w:leftChars="0"/>
        <w:rPr>
          <w:rFonts w:asciiTheme="minorEastAsia" w:hAnsiTheme="minorEastAsia"/>
          <w:szCs w:val="24"/>
        </w:rPr>
      </w:pPr>
      <w:r w:rsidRPr="00C14783">
        <w:rPr>
          <w:rFonts w:asciiTheme="minorEastAsia" w:hAnsiTheme="minorEastAsia" w:hint="eastAsia"/>
          <w:szCs w:val="24"/>
        </w:rPr>
        <w:t>類比估算</w:t>
      </w:r>
    </w:p>
    <w:p w14:paraId="6FCAD233" w14:textId="77777777" w:rsidR="00DC12DC" w:rsidRPr="00C14783" w:rsidRDefault="00DC12DC" w:rsidP="00DC12DC">
      <w:pPr>
        <w:pStyle w:val="a3"/>
        <w:numPr>
          <w:ilvl w:val="0"/>
          <w:numId w:val="16"/>
        </w:numPr>
        <w:adjustRightInd w:val="0"/>
        <w:snapToGrid w:val="0"/>
        <w:ind w:leftChars="0"/>
        <w:rPr>
          <w:rFonts w:asciiTheme="minorEastAsia" w:hAnsiTheme="minorEastAsia"/>
          <w:szCs w:val="24"/>
        </w:rPr>
      </w:pPr>
      <w:r w:rsidRPr="00C14783">
        <w:rPr>
          <w:rFonts w:asciiTheme="minorEastAsia" w:hAnsiTheme="minorEastAsia" w:hint="eastAsia"/>
          <w:szCs w:val="24"/>
        </w:rPr>
        <w:t>由下往上估算</w:t>
      </w:r>
    </w:p>
    <w:p w14:paraId="52EEDC39" w14:textId="77777777" w:rsidR="00DC12DC" w:rsidRPr="00C14783" w:rsidRDefault="00DC12DC" w:rsidP="00DC12DC">
      <w:pPr>
        <w:pStyle w:val="a3"/>
        <w:numPr>
          <w:ilvl w:val="0"/>
          <w:numId w:val="16"/>
        </w:numPr>
        <w:adjustRightInd w:val="0"/>
        <w:snapToGrid w:val="0"/>
        <w:ind w:leftChars="0"/>
        <w:rPr>
          <w:rFonts w:asciiTheme="minorEastAsia" w:hAnsiTheme="minorEastAsia"/>
          <w:szCs w:val="24"/>
        </w:rPr>
      </w:pPr>
      <w:r w:rsidRPr="00C14783">
        <w:rPr>
          <w:rFonts w:asciiTheme="minorEastAsia" w:hAnsiTheme="minorEastAsia" w:hint="eastAsia"/>
          <w:szCs w:val="24"/>
        </w:rPr>
        <w:t>BETA估算</w:t>
      </w:r>
    </w:p>
    <w:p w14:paraId="30834D8D" w14:textId="77777777" w:rsidR="00DC12DC" w:rsidRPr="00C14783" w:rsidRDefault="00DC12DC" w:rsidP="00DC12DC">
      <w:pPr>
        <w:adjustRightInd w:val="0"/>
        <w:snapToGrid w:val="0"/>
        <w:rPr>
          <w:rFonts w:asciiTheme="minorEastAsia" w:hAnsiTheme="minorEastAsia"/>
          <w:szCs w:val="24"/>
        </w:rPr>
      </w:pPr>
    </w:p>
    <w:p w14:paraId="3842E1B4" w14:textId="77777777" w:rsidR="00DC12DC" w:rsidRPr="00C14783"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有兩個成員常常爭吵而且一直無法解決，請問你應該怎麼做</w:t>
      </w:r>
      <w:ins w:id="32" w:author="User" w:date="2019-04-26T21:50:00Z">
        <w:r w:rsidR="0095755E" w:rsidRPr="003376FE">
          <w:rPr>
            <w:rFonts w:asciiTheme="minorEastAsia" w:hAnsiTheme="minorEastAsia"/>
            <w:color w:val="000000" w:themeColor="text1"/>
            <w:szCs w:val="24"/>
            <w:highlight w:val="yellow"/>
            <w:rPrChange w:id="33" w:author="User" w:date="2019-04-27T02:29:00Z">
              <w:rPr>
                <w:rFonts w:asciiTheme="minorEastAsia" w:hAnsiTheme="minorEastAsia"/>
                <w:color w:val="000000" w:themeColor="text1"/>
                <w:szCs w:val="24"/>
              </w:rPr>
            </w:rPrChange>
          </w:rPr>
          <w:t>(2019/04/25有出現一樣的)</w:t>
        </w:r>
      </w:ins>
    </w:p>
    <w:p w14:paraId="78D99B2B" w14:textId="77777777" w:rsidR="00DC12DC" w:rsidRPr="00C14783" w:rsidRDefault="00DC12DC" w:rsidP="00DC12DC">
      <w:pPr>
        <w:pStyle w:val="a3"/>
        <w:widowControl/>
        <w:numPr>
          <w:ilvl w:val="0"/>
          <w:numId w:val="17"/>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留下A</w:t>
      </w:r>
    </w:p>
    <w:p w14:paraId="4F22A639" w14:textId="77777777" w:rsidR="00DC12DC" w:rsidRPr="00C14783" w:rsidRDefault="00DC12DC" w:rsidP="00DC12DC">
      <w:pPr>
        <w:pStyle w:val="a3"/>
        <w:widowControl/>
        <w:numPr>
          <w:ilvl w:val="0"/>
          <w:numId w:val="17"/>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兩個都開除</w:t>
      </w:r>
    </w:p>
    <w:p w14:paraId="7F4FBE3B" w14:textId="77777777" w:rsidR="00DC12DC" w:rsidRPr="00C14783" w:rsidRDefault="00DC12DC" w:rsidP="00DC12DC">
      <w:pPr>
        <w:pStyle w:val="a3"/>
        <w:widowControl/>
        <w:numPr>
          <w:ilvl w:val="0"/>
          <w:numId w:val="17"/>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由其他成員決定開除或留下</w:t>
      </w:r>
    </w:p>
    <w:p w14:paraId="3141E25C" w14:textId="77777777" w:rsidR="00DC12DC" w:rsidRPr="00C14783" w:rsidRDefault="00DC12DC" w:rsidP="00DC12DC">
      <w:pPr>
        <w:pStyle w:val="a3"/>
        <w:widowControl/>
        <w:numPr>
          <w:ilvl w:val="0"/>
          <w:numId w:val="17"/>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跟團隊所有成員討論要如何解決</w:t>
      </w:r>
    </w:p>
    <w:p w14:paraId="47959FE4" w14:textId="77777777" w:rsidR="00DC12DC" w:rsidRPr="00C14783" w:rsidRDefault="00DC12DC" w:rsidP="00DC12DC">
      <w:pPr>
        <w:adjustRightInd w:val="0"/>
        <w:snapToGrid w:val="0"/>
        <w:rPr>
          <w:rFonts w:asciiTheme="minorEastAsia" w:hAnsiTheme="minorEastAsia"/>
          <w:szCs w:val="24"/>
        </w:rPr>
      </w:pPr>
    </w:p>
    <w:p w14:paraId="5223B7B5" w14:textId="77777777" w:rsidR="00DC12DC" w:rsidRPr="00C14783"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專案經理每週都會跟團隊舉行會議，專案執行到一半加入虛擬團隊協助待處理的議題，請問在更新溝通管理計畫書之前，專案經理應該先怎麼做？</w:t>
      </w:r>
      <w:ins w:id="34" w:author="User" w:date="2019-04-26T21:50:00Z">
        <w:r w:rsidR="00F260C4" w:rsidRPr="003376FE">
          <w:rPr>
            <w:rFonts w:asciiTheme="minorEastAsia" w:hAnsiTheme="minorEastAsia"/>
            <w:color w:val="000000" w:themeColor="text1"/>
            <w:szCs w:val="24"/>
            <w:highlight w:val="yellow"/>
            <w:rPrChange w:id="35" w:author="User" w:date="2019-04-27T02:29:00Z">
              <w:rPr>
                <w:rFonts w:asciiTheme="minorEastAsia" w:hAnsiTheme="minorEastAsia"/>
                <w:color w:val="000000" w:themeColor="text1"/>
                <w:szCs w:val="24"/>
              </w:rPr>
            </w:rPrChange>
          </w:rPr>
          <w:t>(2019/04/25有出現一樣的)</w:t>
        </w:r>
      </w:ins>
    </w:p>
    <w:p w14:paraId="3F4B7857" w14:textId="77777777" w:rsidR="00DC12DC" w:rsidRPr="00C14783" w:rsidRDefault="00DC12DC" w:rsidP="00DC12DC">
      <w:pPr>
        <w:pStyle w:val="a3"/>
        <w:widowControl/>
        <w:numPr>
          <w:ilvl w:val="0"/>
          <w:numId w:val="1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每週與虛擬團隊舉行電話說明會</w:t>
      </w:r>
    </w:p>
    <w:p w14:paraId="4D54766C" w14:textId="77777777" w:rsidR="00DC12DC" w:rsidRPr="00C14783" w:rsidRDefault="00DC12DC" w:rsidP="00DC12DC">
      <w:pPr>
        <w:pStyle w:val="a3"/>
        <w:widowControl/>
        <w:numPr>
          <w:ilvl w:val="0"/>
          <w:numId w:val="1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將之前的會議紀錄E-mail給虛擬團隊</w:t>
      </w:r>
    </w:p>
    <w:p w14:paraId="3C4FFEC0" w14:textId="77777777" w:rsidR="00DC12DC" w:rsidRPr="00C14783" w:rsidRDefault="00DC12DC" w:rsidP="00DC12DC">
      <w:pPr>
        <w:pStyle w:val="a3"/>
        <w:widowControl/>
        <w:numPr>
          <w:ilvl w:val="0"/>
          <w:numId w:val="1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將每日電話列入工作</w:t>
      </w:r>
    </w:p>
    <w:p w14:paraId="63ECECB5" w14:textId="77777777" w:rsidR="00DC12DC" w:rsidRPr="00C14783" w:rsidRDefault="00DC12DC" w:rsidP="00DC12DC">
      <w:pPr>
        <w:pStyle w:val="a3"/>
        <w:widowControl/>
        <w:numPr>
          <w:ilvl w:val="0"/>
          <w:numId w:val="1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更新利害關係人登錄表</w:t>
      </w:r>
    </w:p>
    <w:p w14:paraId="1341B73F" w14:textId="77777777" w:rsidR="00DC12DC" w:rsidRPr="00C14783" w:rsidRDefault="00DC12DC" w:rsidP="00DC12DC">
      <w:pPr>
        <w:widowControl/>
        <w:adjustRightInd w:val="0"/>
        <w:snapToGrid w:val="0"/>
        <w:spacing w:before="50" w:line="240" w:lineRule="atLeast"/>
        <w:rPr>
          <w:rFonts w:asciiTheme="minorEastAsia" w:hAnsiTheme="minorEastAsia"/>
          <w:color w:val="000000" w:themeColor="text1"/>
          <w:szCs w:val="24"/>
        </w:rPr>
      </w:pPr>
    </w:p>
    <w:p w14:paraId="5B1F970B" w14:textId="77777777" w:rsidR="00DC12DC" w:rsidRPr="00C14783"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lastRenderedPageBreak/>
        <w:t>贊助者邀請你跟利害關係人招開會議確認彼此有相同的共識，請問以下哪個結果可以說明這件事是成功的？</w:t>
      </w:r>
    </w:p>
    <w:p w14:paraId="65F272CF" w14:textId="77777777" w:rsidR="00DC12DC" w:rsidRPr="00C14783" w:rsidRDefault="00DC12DC" w:rsidP="00DC12DC">
      <w:pPr>
        <w:pStyle w:val="a3"/>
        <w:widowControl/>
        <w:numPr>
          <w:ilvl w:val="0"/>
          <w:numId w:val="19"/>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製作專案章程</w:t>
      </w:r>
    </w:p>
    <w:p w14:paraId="212B6C08" w14:textId="77777777" w:rsidR="00DC12DC" w:rsidRPr="00C14783" w:rsidRDefault="00DC12DC" w:rsidP="00DC12DC">
      <w:pPr>
        <w:pStyle w:val="a3"/>
        <w:widowControl/>
        <w:numPr>
          <w:ilvl w:val="0"/>
          <w:numId w:val="19"/>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啟動會議</w:t>
      </w:r>
    </w:p>
    <w:p w14:paraId="19DC39EA" w14:textId="77777777" w:rsidR="00DC12DC" w:rsidRPr="00C14783" w:rsidRDefault="00DC12DC" w:rsidP="00DC12DC">
      <w:pPr>
        <w:pStyle w:val="a3"/>
        <w:widowControl/>
        <w:numPr>
          <w:ilvl w:val="0"/>
          <w:numId w:val="19"/>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範疇管理計畫書</w:t>
      </w:r>
    </w:p>
    <w:p w14:paraId="30A672AB" w14:textId="77777777" w:rsidR="00DC12DC" w:rsidRPr="00C14783" w:rsidRDefault="00DC12DC" w:rsidP="00DC12DC">
      <w:pPr>
        <w:pStyle w:val="a3"/>
        <w:widowControl/>
        <w:numPr>
          <w:ilvl w:val="0"/>
          <w:numId w:val="19"/>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辨識利害關係人</w:t>
      </w:r>
    </w:p>
    <w:p w14:paraId="7C89C77C" w14:textId="77777777" w:rsidR="00DC12DC" w:rsidRPr="00C14783"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專案團隊正準備將完成的系統移交給IT支援團隊，請問支援團隊接下來要負責的是？</w:t>
      </w:r>
      <w:ins w:id="36" w:author="User" w:date="2019-04-26T21:51:00Z">
        <w:r w:rsidR="00A351EA" w:rsidRPr="003376FE">
          <w:rPr>
            <w:rFonts w:asciiTheme="minorEastAsia" w:hAnsiTheme="minorEastAsia"/>
            <w:color w:val="000000" w:themeColor="text1"/>
            <w:szCs w:val="24"/>
            <w:highlight w:val="yellow"/>
            <w:rPrChange w:id="37" w:author="User" w:date="2019-04-27T02:29:00Z">
              <w:rPr>
                <w:rFonts w:asciiTheme="minorEastAsia" w:hAnsiTheme="minorEastAsia"/>
                <w:color w:val="000000" w:themeColor="text1"/>
                <w:szCs w:val="24"/>
              </w:rPr>
            </w:rPrChange>
          </w:rPr>
          <w:t>(2019/04/25有出現一樣的)</w:t>
        </w:r>
      </w:ins>
    </w:p>
    <w:p w14:paraId="4CB6D72F" w14:textId="77777777" w:rsidR="00DC12DC" w:rsidRPr="00C14783" w:rsidRDefault="00DC12DC" w:rsidP="00DC12DC">
      <w:pPr>
        <w:pStyle w:val="a3"/>
        <w:widowControl/>
        <w:numPr>
          <w:ilvl w:val="0"/>
          <w:numId w:val="20"/>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負責完成尚未完成的交付成果</w:t>
      </w:r>
    </w:p>
    <w:p w14:paraId="1D69F8B9" w14:textId="77777777" w:rsidR="00DC12DC" w:rsidRPr="00C14783" w:rsidRDefault="00DC12DC" w:rsidP="00DC12DC">
      <w:pPr>
        <w:pStyle w:val="a3"/>
        <w:widowControl/>
        <w:numPr>
          <w:ilvl w:val="0"/>
          <w:numId w:val="20"/>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對使用單位進行教育訓練</w:t>
      </w:r>
    </w:p>
    <w:p w14:paraId="05779219" w14:textId="77777777" w:rsidR="00DC12DC" w:rsidRPr="00C14783" w:rsidRDefault="00DC12DC" w:rsidP="00DC12DC">
      <w:pPr>
        <w:pStyle w:val="a3"/>
        <w:widowControl/>
        <w:numPr>
          <w:ilvl w:val="0"/>
          <w:numId w:val="20"/>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負責系統後續維護</w:t>
      </w:r>
    </w:p>
    <w:p w14:paraId="572C8818" w14:textId="77777777" w:rsidR="00DC12DC" w:rsidRPr="00C14783" w:rsidRDefault="00DC12DC" w:rsidP="00DC12DC">
      <w:pPr>
        <w:pStyle w:val="a3"/>
        <w:widowControl/>
        <w:numPr>
          <w:ilvl w:val="0"/>
          <w:numId w:val="20"/>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撰寫使用說明書並更新經驗學習登錄表</w:t>
      </w:r>
    </w:p>
    <w:p w14:paraId="626DF7B4" w14:textId="77777777" w:rsidR="00DC12DC" w:rsidRPr="00C14783" w:rsidRDefault="00DC12DC" w:rsidP="00DC12DC">
      <w:pPr>
        <w:widowControl/>
        <w:adjustRightInd w:val="0"/>
        <w:snapToGrid w:val="0"/>
        <w:spacing w:before="50" w:line="240" w:lineRule="atLeast"/>
        <w:rPr>
          <w:rFonts w:asciiTheme="minorEastAsia" w:hAnsiTheme="minorEastAsia"/>
          <w:color w:val="000000" w:themeColor="text1"/>
          <w:szCs w:val="24"/>
        </w:rPr>
      </w:pPr>
    </w:p>
    <w:p w14:paraId="2FC49F51" w14:textId="77777777" w:rsidR="00DC12DC" w:rsidRPr="00C14783"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一位很支持的團隊成員忽然對工作產生抗拒而且不支持專案的某些決定，請問專案經理應該怎麼做？</w:t>
      </w:r>
    </w:p>
    <w:p w14:paraId="2520A19F" w14:textId="77777777" w:rsidR="00DC12DC" w:rsidRPr="00C14783" w:rsidRDefault="00DC12DC" w:rsidP="00DC12DC">
      <w:pPr>
        <w:pStyle w:val="a3"/>
        <w:widowControl/>
        <w:numPr>
          <w:ilvl w:val="0"/>
          <w:numId w:val="21"/>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查閱利害關係人參與計畫書</w:t>
      </w:r>
    </w:p>
    <w:p w14:paraId="6FE51744" w14:textId="77777777" w:rsidR="00DC12DC" w:rsidRPr="00C14783" w:rsidRDefault="00DC12DC" w:rsidP="00DC12DC">
      <w:pPr>
        <w:pStyle w:val="a3"/>
        <w:widowControl/>
        <w:numPr>
          <w:ilvl w:val="0"/>
          <w:numId w:val="21"/>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查閱溝通管理計畫書</w:t>
      </w:r>
    </w:p>
    <w:p w14:paraId="42BA88FC" w14:textId="77777777" w:rsidR="00DC12DC" w:rsidRPr="00C14783" w:rsidRDefault="00DC12DC" w:rsidP="00DC12DC">
      <w:pPr>
        <w:pStyle w:val="a3"/>
        <w:widowControl/>
        <w:numPr>
          <w:ilvl w:val="0"/>
          <w:numId w:val="21"/>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查閱工作績效</w:t>
      </w:r>
    </w:p>
    <w:p w14:paraId="0925FA00" w14:textId="77777777" w:rsidR="00DC12DC" w:rsidRPr="00C14783" w:rsidRDefault="00DC12DC" w:rsidP="00DC12DC">
      <w:pPr>
        <w:pStyle w:val="a3"/>
        <w:widowControl/>
        <w:numPr>
          <w:ilvl w:val="0"/>
          <w:numId w:val="21"/>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查閱利害關係人矩陣</w:t>
      </w:r>
    </w:p>
    <w:p w14:paraId="10F48C4C" w14:textId="77777777" w:rsidR="00DC12DC" w:rsidRPr="00C14783" w:rsidRDefault="00DC12DC" w:rsidP="00DC12DC">
      <w:pPr>
        <w:widowControl/>
        <w:adjustRightInd w:val="0"/>
        <w:snapToGrid w:val="0"/>
        <w:spacing w:before="50" w:line="240" w:lineRule="atLeast"/>
        <w:rPr>
          <w:rFonts w:asciiTheme="minorEastAsia" w:hAnsiTheme="minorEastAsia"/>
          <w:color w:val="000000" w:themeColor="text1"/>
          <w:szCs w:val="24"/>
        </w:rPr>
      </w:pPr>
    </w:p>
    <w:p w14:paraId="10B6FF3A" w14:textId="77777777" w:rsidR="00DC12DC" w:rsidRPr="003376FE"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highlight w:val="yellow"/>
          <w:rPrChange w:id="38" w:author="User" w:date="2019-04-27T02:29:00Z">
            <w:rPr>
              <w:rFonts w:asciiTheme="minorEastAsia" w:hAnsiTheme="minorEastAsia"/>
              <w:color w:val="000000" w:themeColor="text1"/>
              <w:szCs w:val="24"/>
            </w:rPr>
          </w:rPrChange>
        </w:rPr>
      </w:pPr>
      <w:r w:rsidRPr="00C14783">
        <w:rPr>
          <w:rFonts w:asciiTheme="minorEastAsia" w:hAnsiTheme="minorEastAsia" w:hint="eastAsia"/>
          <w:color w:val="000000" w:themeColor="text1"/>
          <w:szCs w:val="24"/>
        </w:rPr>
        <w:t xml:space="preserve">專案經理為了維持客戶的良好關係一直接受客戶的變更，導致專案預算不足，(即為範疇潛變)請問專案經理沒有做好？ </w:t>
      </w:r>
      <w:ins w:id="39" w:author="User" w:date="2019-04-26T21:51:00Z">
        <w:r w:rsidR="00A351EA" w:rsidRPr="003376FE">
          <w:rPr>
            <w:rFonts w:asciiTheme="minorEastAsia" w:hAnsiTheme="minorEastAsia"/>
            <w:color w:val="000000" w:themeColor="text1"/>
            <w:szCs w:val="24"/>
            <w:highlight w:val="yellow"/>
            <w:rPrChange w:id="40" w:author="User" w:date="2019-04-27T02:29:00Z">
              <w:rPr>
                <w:rFonts w:asciiTheme="minorEastAsia" w:hAnsiTheme="minorEastAsia"/>
                <w:color w:val="000000" w:themeColor="text1"/>
                <w:szCs w:val="24"/>
              </w:rPr>
            </w:rPrChange>
          </w:rPr>
          <w:t>(2019/04/25有出現一樣的)</w:t>
        </w:r>
      </w:ins>
    </w:p>
    <w:p w14:paraId="576A0FB6" w14:textId="77777777" w:rsidR="00DC12DC" w:rsidRPr="00C14783" w:rsidRDefault="00DC12DC" w:rsidP="00DC12DC">
      <w:pPr>
        <w:pStyle w:val="a3"/>
        <w:widowControl/>
        <w:numPr>
          <w:ilvl w:val="0"/>
          <w:numId w:val="22"/>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範疇管理</w:t>
      </w:r>
    </w:p>
    <w:p w14:paraId="1AE9A970" w14:textId="77777777" w:rsidR="00DC12DC" w:rsidRPr="00C14783" w:rsidRDefault="00DC12DC" w:rsidP="00DC12DC">
      <w:pPr>
        <w:pStyle w:val="a3"/>
        <w:widowControl/>
        <w:numPr>
          <w:ilvl w:val="0"/>
          <w:numId w:val="22"/>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變更管理</w:t>
      </w:r>
    </w:p>
    <w:p w14:paraId="1115EBE2" w14:textId="77777777" w:rsidR="00DC12DC" w:rsidRPr="00C14783" w:rsidRDefault="00DC12DC" w:rsidP="00DC12DC">
      <w:pPr>
        <w:pStyle w:val="a3"/>
        <w:widowControl/>
        <w:numPr>
          <w:ilvl w:val="0"/>
          <w:numId w:val="22"/>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 xml:space="preserve">風險管理 </w:t>
      </w:r>
    </w:p>
    <w:p w14:paraId="1106E770" w14:textId="77777777" w:rsidR="00DC12DC" w:rsidRPr="00C14783" w:rsidRDefault="00DC12DC" w:rsidP="00DC12DC">
      <w:pPr>
        <w:pStyle w:val="a3"/>
        <w:widowControl/>
        <w:numPr>
          <w:ilvl w:val="0"/>
          <w:numId w:val="22"/>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成本管理</w:t>
      </w:r>
    </w:p>
    <w:p w14:paraId="50E97F37" w14:textId="77777777" w:rsidR="00DC12DC" w:rsidRPr="00C14783" w:rsidRDefault="00DC12DC" w:rsidP="00DC12DC">
      <w:pPr>
        <w:widowControl/>
        <w:adjustRightInd w:val="0"/>
        <w:snapToGrid w:val="0"/>
        <w:spacing w:before="50" w:line="240" w:lineRule="atLeast"/>
        <w:rPr>
          <w:rFonts w:asciiTheme="minorEastAsia" w:hAnsiTheme="minorEastAsia"/>
          <w:color w:val="000000" w:themeColor="text1"/>
          <w:szCs w:val="24"/>
        </w:rPr>
      </w:pPr>
    </w:p>
    <w:p w14:paraId="28C23E6B" w14:textId="77777777" w:rsidR="00DC12DC" w:rsidRPr="00C14783" w:rsidRDefault="00DC12DC" w:rsidP="00DC12DC">
      <w:pPr>
        <w:pStyle w:val="a3"/>
        <w:widowControl/>
        <w:numPr>
          <w:ilvl w:val="0"/>
          <w:numId w:val="28"/>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 xml:space="preserve">顧客想要更新專案範疇，專案經理與顧客討論後，同意修改，請問此記錄需要記到以下何處? </w:t>
      </w:r>
    </w:p>
    <w:p w14:paraId="3EE155C1" w14:textId="77777777" w:rsidR="00DC12DC" w:rsidRPr="00C14783" w:rsidRDefault="00DC12DC" w:rsidP="00DC12DC">
      <w:pPr>
        <w:pStyle w:val="a3"/>
        <w:widowControl/>
        <w:numPr>
          <w:ilvl w:val="0"/>
          <w:numId w:val="23"/>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工作說明書</w:t>
      </w:r>
    </w:p>
    <w:p w14:paraId="65A3A082" w14:textId="77777777" w:rsidR="00DC12DC" w:rsidRPr="00C14783" w:rsidRDefault="00DC12DC" w:rsidP="00DC12DC">
      <w:pPr>
        <w:pStyle w:val="a3"/>
        <w:widowControl/>
        <w:numPr>
          <w:ilvl w:val="0"/>
          <w:numId w:val="23"/>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專案管理計劃書</w:t>
      </w:r>
    </w:p>
    <w:p w14:paraId="51517B6F" w14:textId="77777777" w:rsidR="00DC12DC" w:rsidRPr="00C14783" w:rsidRDefault="00DC12DC" w:rsidP="00DC12DC">
      <w:pPr>
        <w:pStyle w:val="a3"/>
        <w:widowControl/>
        <w:numPr>
          <w:ilvl w:val="0"/>
          <w:numId w:val="23"/>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專案章程</w:t>
      </w:r>
    </w:p>
    <w:p w14:paraId="3DF933DB" w14:textId="77777777" w:rsidR="00DC12DC" w:rsidRPr="00C14783" w:rsidRDefault="00DC12DC" w:rsidP="00DC12DC">
      <w:pPr>
        <w:pStyle w:val="a3"/>
        <w:widowControl/>
        <w:numPr>
          <w:ilvl w:val="0"/>
          <w:numId w:val="23"/>
        </w:numPr>
        <w:adjustRightInd w:val="0"/>
        <w:snapToGrid w:val="0"/>
        <w:spacing w:before="50" w:line="240" w:lineRule="atLeast"/>
        <w:ind w:leftChars="0"/>
        <w:rPr>
          <w:rFonts w:asciiTheme="minorEastAsia" w:hAnsiTheme="minorEastAsia"/>
          <w:color w:val="000000" w:themeColor="text1"/>
          <w:szCs w:val="24"/>
        </w:rPr>
      </w:pPr>
      <w:r w:rsidRPr="00C14783">
        <w:rPr>
          <w:rFonts w:asciiTheme="minorEastAsia" w:hAnsiTheme="minorEastAsia" w:hint="eastAsia"/>
          <w:color w:val="000000" w:themeColor="text1"/>
          <w:szCs w:val="24"/>
        </w:rPr>
        <w:t>已獲准的變更申請</w:t>
      </w:r>
    </w:p>
    <w:p w14:paraId="1C472CEE" w14:textId="77777777" w:rsidR="00DC12DC" w:rsidRPr="00C14783" w:rsidRDefault="00DC12DC" w:rsidP="00DC12DC">
      <w:pPr>
        <w:widowControl/>
        <w:adjustRightInd w:val="0"/>
        <w:snapToGrid w:val="0"/>
        <w:spacing w:before="50" w:line="240" w:lineRule="exact"/>
        <w:rPr>
          <w:rFonts w:asciiTheme="minorEastAsia" w:hAnsiTheme="minorEastAsia"/>
          <w:color w:val="000000" w:themeColor="text1"/>
          <w:szCs w:val="24"/>
        </w:rPr>
      </w:pPr>
    </w:p>
    <w:p w14:paraId="71936E2A" w14:textId="77777777" w:rsidR="00DC12DC" w:rsidRPr="00C14783" w:rsidRDefault="00DC12DC" w:rsidP="00A351EA">
      <w:pPr>
        <w:pStyle w:val="1"/>
        <w:numPr>
          <w:ilvl w:val="0"/>
          <w:numId w:val="28"/>
        </w:numPr>
        <w:adjustRightInd w:val="0"/>
        <w:snapToGrid w:val="0"/>
        <w:spacing w:beforeLines="50" w:before="180" w:line="240" w:lineRule="exact"/>
        <w:rPr>
          <w:rFonts w:asciiTheme="minorEastAsia" w:eastAsiaTheme="minorEastAsia" w:hAnsiTheme="minorEastAsia" w:cs="???"/>
          <w:color w:val="auto"/>
        </w:rPr>
      </w:pPr>
      <w:r w:rsidRPr="00C14783">
        <w:rPr>
          <w:rFonts w:asciiTheme="minorEastAsia" w:eastAsiaTheme="minorEastAsia" w:hAnsiTheme="minorEastAsia" w:cs="新細明體" w:hint="eastAsia"/>
          <w:color w:val="auto"/>
        </w:rPr>
        <w:t>專案已經結束，成員都表示負面評價且利害關係人表示以後都不想再合作，高層要求做</w:t>
      </w:r>
      <w:r w:rsidRPr="00C14783">
        <w:rPr>
          <w:rFonts w:asciiTheme="minorEastAsia" w:eastAsiaTheme="minorEastAsia" w:hAnsiTheme="minorEastAsia" w:cs="???"/>
          <w:color w:val="auto"/>
        </w:rPr>
        <w:t>LL</w:t>
      </w:r>
      <w:r w:rsidRPr="00C14783">
        <w:rPr>
          <w:rFonts w:asciiTheme="minorEastAsia" w:eastAsiaTheme="minorEastAsia" w:hAnsiTheme="minorEastAsia" w:cs="新細明體" w:hint="eastAsia"/>
          <w:color w:val="auto"/>
        </w:rPr>
        <w:t>，</w:t>
      </w:r>
      <w:r w:rsidRPr="00C14783">
        <w:rPr>
          <w:rFonts w:asciiTheme="minorEastAsia" w:eastAsiaTheme="minorEastAsia" w:hAnsiTheme="minorEastAsia" w:cs="???"/>
          <w:color w:val="auto"/>
        </w:rPr>
        <w:t>PM</w:t>
      </w:r>
      <w:r w:rsidRPr="00C14783">
        <w:rPr>
          <w:rFonts w:asciiTheme="minorEastAsia" w:eastAsiaTheme="minorEastAsia" w:hAnsiTheme="minorEastAsia" w:cs="新細明體" w:hint="eastAsia"/>
          <w:color w:val="auto"/>
        </w:rPr>
        <w:t>要如何做</w:t>
      </w:r>
      <w:r w:rsidRPr="00C14783">
        <w:rPr>
          <w:rFonts w:asciiTheme="minorEastAsia" w:eastAsiaTheme="minorEastAsia" w:hAnsiTheme="minorEastAsia" w:cs="???"/>
          <w:color w:val="auto"/>
        </w:rPr>
        <w:t>?</w:t>
      </w:r>
      <w:ins w:id="41" w:author="User" w:date="2019-04-26T21:51:00Z">
        <w:r w:rsidR="00A351EA" w:rsidRPr="00A351EA">
          <w:rPr>
            <w:rFonts w:asciiTheme="minorEastAsia" w:hAnsiTheme="minorEastAsia" w:hint="eastAsia"/>
            <w:color w:val="000000" w:themeColor="text1"/>
          </w:rPr>
          <w:t xml:space="preserve"> </w:t>
        </w:r>
        <w:r w:rsidR="00A351EA" w:rsidRPr="003376FE">
          <w:rPr>
            <w:rFonts w:asciiTheme="minorEastAsia" w:hAnsiTheme="minorEastAsia"/>
            <w:color w:val="000000" w:themeColor="text1"/>
            <w:highlight w:val="yellow"/>
            <w:rPrChange w:id="42" w:author="User" w:date="2019-04-27T02:29:00Z">
              <w:rPr>
                <w:rFonts w:asciiTheme="minorEastAsia" w:hAnsiTheme="minorEastAsia"/>
                <w:color w:val="000000" w:themeColor="text1"/>
              </w:rPr>
            </w:rPrChange>
          </w:rPr>
          <w:t>(2019/04/25有出現一樣的)</w:t>
        </w:r>
      </w:ins>
    </w:p>
    <w:p w14:paraId="3FF63AF1" w14:textId="77777777" w:rsidR="00DC12DC" w:rsidRPr="00C14783" w:rsidRDefault="00DC12DC">
      <w:pPr>
        <w:pStyle w:val="1"/>
        <w:numPr>
          <w:ilvl w:val="0"/>
          <w:numId w:val="24"/>
        </w:numPr>
        <w:adjustRightInd w:val="0"/>
        <w:snapToGrid w:val="0"/>
        <w:spacing w:beforeLines="50" w:before="180" w:line="240" w:lineRule="exact"/>
        <w:rPr>
          <w:rFonts w:asciiTheme="minorEastAsia" w:eastAsiaTheme="minorEastAsia" w:hAnsiTheme="minorEastAsia"/>
          <w:color w:val="auto"/>
        </w:rPr>
      </w:pPr>
      <w:r w:rsidRPr="00C14783">
        <w:rPr>
          <w:rFonts w:asciiTheme="minorEastAsia" w:eastAsiaTheme="minorEastAsia" w:hAnsiTheme="minorEastAsia" w:cs="新細明體" w:hint="eastAsia"/>
          <w:color w:val="auto"/>
        </w:rPr>
        <w:t>發出信件請所有利害關係人回饋各階段經驗</w:t>
      </w:r>
    </w:p>
    <w:p w14:paraId="644008CA" w14:textId="77777777" w:rsidR="00DC12DC" w:rsidRPr="00C14783" w:rsidRDefault="00DC12DC">
      <w:pPr>
        <w:pStyle w:val="1"/>
        <w:numPr>
          <w:ilvl w:val="0"/>
          <w:numId w:val="24"/>
        </w:numPr>
        <w:adjustRightInd w:val="0"/>
        <w:snapToGrid w:val="0"/>
        <w:spacing w:beforeLines="50" w:before="180" w:line="240" w:lineRule="exact"/>
        <w:rPr>
          <w:rFonts w:asciiTheme="minorEastAsia" w:eastAsiaTheme="minorEastAsia" w:hAnsiTheme="minorEastAsia"/>
          <w:color w:val="auto"/>
        </w:rPr>
      </w:pPr>
      <w:r w:rsidRPr="00C14783">
        <w:rPr>
          <w:rFonts w:asciiTheme="minorEastAsia" w:eastAsiaTheme="minorEastAsia" w:hAnsiTheme="minorEastAsia" w:cs="新細明體" w:hint="eastAsia"/>
          <w:color w:val="auto"/>
        </w:rPr>
        <w:t>看議題記錄和變更批准結果寫正面或負面記錄</w:t>
      </w:r>
    </w:p>
    <w:p w14:paraId="079E140A" w14:textId="77777777" w:rsidR="00DC12DC" w:rsidRPr="00C14783" w:rsidRDefault="00DC12DC">
      <w:pPr>
        <w:pStyle w:val="1"/>
        <w:numPr>
          <w:ilvl w:val="0"/>
          <w:numId w:val="24"/>
        </w:numPr>
        <w:adjustRightInd w:val="0"/>
        <w:snapToGrid w:val="0"/>
        <w:spacing w:beforeLines="50" w:before="180" w:line="240" w:lineRule="exact"/>
        <w:rPr>
          <w:rFonts w:asciiTheme="minorEastAsia" w:eastAsiaTheme="minorEastAsia" w:hAnsiTheme="minorEastAsia"/>
          <w:color w:val="auto"/>
        </w:rPr>
      </w:pPr>
      <w:r w:rsidRPr="00C14783">
        <w:rPr>
          <w:rFonts w:asciiTheme="minorEastAsia" w:eastAsiaTheme="minorEastAsia" w:hAnsiTheme="minorEastAsia" w:cs="新細明體" w:hint="eastAsia"/>
          <w:color w:val="auto"/>
        </w:rPr>
        <w:t>只記錄正面</w:t>
      </w:r>
    </w:p>
    <w:p w14:paraId="56737143" w14:textId="77777777" w:rsidR="00DC12DC" w:rsidRPr="00C14783" w:rsidRDefault="00DC12DC">
      <w:pPr>
        <w:pStyle w:val="1"/>
        <w:numPr>
          <w:ilvl w:val="0"/>
          <w:numId w:val="24"/>
        </w:numPr>
        <w:adjustRightInd w:val="0"/>
        <w:snapToGrid w:val="0"/>
        <w:spacing w:beforeLines="50" w:before="180" w:line="240" w:lineRule="exact"/>
        <w:rPr>
          <w:rFonts w:asciiTheme="minorEastAsia" w:eastAsiaTheme="minorEastAsia" w:hAnsiTheme="minorEastAsia"/>
          <w:color w:val="auto"/>
        </w:rPr>
      </w:pPr>
      <w:r w:rsidRPr="00C14783">
        <w:rPr>
          <w:rFonts w:asciiTheme="minorEastAsia" w:eastAsiaTheme="minorEastAsia" w:hAnsiTheme="minorEastAsia" w:cs="新細明體" w:hint="eastAsia"/>
          <w:color w:val="auto"/>
        </w:rPr>
        <w:lastRenderedPageBreak/>
        <w:t>根據議題記錄及溝通管理計畫書中逐級呈報的程序以向上呈報正面及負面記錄</w:t>
      </w:r>
    </w:p>
    <w:p w14:paraId="25CD08EF" w14:textId="77777777" w:rsidR="00DC12DC" w:rsidRPr="00C14783" w:rsidRDefault="00DC12DC" w:rsidP="00DC12DC">
      <w:pPr>
        <w:widowControl/>
        <w:adjustRightInd w:val="0"/>
        <w:snapToGrid w:val="0"/>
        <w:spacing w:before="50" w:line="240" w:lineRule="atLeast"/>
        <w:rPr>
          <w:rFonts w:asciiTheme="minorEastAsia" w:hAnsiTheme="minorEastAsia"/>
          <w:color w:val="000000" w:themeColor="text1"/>
          <w:szCs w:val="24"/>
        </w:rPr>
      </w:pPr>
    </w:p>
    <w:p w14:paraId="45DC7A63" w14:textId="77777777" w:rsidR="00DC12DC" w:rsidRPr="00C14783" w:rsidRDefault="00DC12DC">
      <w:pPr>
        <w:pStyle w:val="10"/>
        <w:numPr>
          <w:ilvl w:val="0"/>
          <w:numId w:val="28"/>
        </w:numPr>
        <w:adjustRightInd w:val="0"/>
        <w:snapToGrid w:val="0"/>
        <w:spacing w:beforeLines="50" w:before="180" w:line="240" w:lineRule="atLeast"/>
        <w:ind w:leftChars="0"/>
        <w:rPr>
          <w:rFonts w:asciiTheme="minorEastAsia" w:eastAsiaTheme="minorEastAsia" w:hAnsiTheme="minorEastAsia"/>
          <w:color w:val="auto"/>
        </w:rPr>
      </w:pPr>
      <w:commentRangeStart w:id="43"/>
      <w:r w:rsidRPr="00C14783">
        <w:rPr>
          <w:rFonts w:asciiTheme="minorEastAsia" w:eastAsiaTheme="minorEastAsia" w:hAnsiTheme="minorEastAsia" w:hint="eastAsia"/>
          <w:color w:val="auto"/>
        </w:rPr>
        <w:t>專案管理計畫書完成後，專案經理召開啟動會議與利害關係人說明，這樣表示完成了什麼階段?</w:t>
      </w:r>
      <w:commentRangeEnd w:id="43"/>
      <w:r w:rsidR="00A351EA">
        <w:rPr>
          <w:rStyle w:val="aa"/>
          <w:rFonts w:asciiTheme="minorHAnsi" w:eastAsiaTheme="minorEastAsia" w:hAnsiTheme="minorHAnsi" w:cstheme="minorBidi"/>
          <w:color w:val="auto"/>
          <w:kern w:val="2"/>
        </w:rPr>
        <w:commentReference w:id="43"/>
      </w:r>
    </w:p>
    <w:p w14:paraId="364FFF55" w14:textId="77777777" w:rsidR="00DC12DC" w:rsidRPr="00C14783" w:rsidRDefault="00DC12DC">
      <w:pPr>
        <w:pStyle w:val="10"/>
        <w:numPr>
          <w:ilvl w:val="0"/>
          <w:numId w:val="25"/>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起始</w:t>
      </w:r>
    </w:p>
    <w:p w14:paraId="360331C7" w14:textId="77777777" w:rsidR="00DC12DC" w:rsidRPr="00C14783" w:rsidRDefault="00DC12DC">
      <w:pPr>
        <w:pStyle w:val="10"/>
        <w:numPr>
          <w:ilvl w:val="0"/>
          <w:numId w:val="25"/>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規劃</w:t>
      </w:r>
    </w:p>
    <w:p w14:paraId="3399673A" w14:textId="77777777" w:rsidR="00DC12DC" w:rsidRPr="00C14783" w:rsidRDefault="00DC12DC">
      <w:pPr>
        <w:pStyle w:val="10"/>
        <w:numPr>
          <w:ilvl w:val="0"/>
          <w:numId w:val="25"/>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執行</w:t>
      </w:r>
    </w:p>
    <w:p w14:paraId="1F19DDEF" w14:textId="77777777" w:rsidR="00DC12DC" w:rsidRPr="00C14783" w:rsidRDefault="00DC12DC">
      <w:pPr>
        <w:pStyle w:val="10"/>
        <w:numPr>
          <w:ilvl w:val="0"/>
          <w:numId w:val="25"/>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結束</w:t>
      </w:r>
    </w:p>
    <w:p w14:paraId="3E63E6B3" w14:textId="77777777" w:rsidR="00DC12DC" w:rsidRPr="00C14783" w:rsidRDefault="00DC12DC">
      <w:pPr>
        <w:pStyle w:val="10"/>
        <w:adjustRightInd w:val="0"/>
        <w:snapToGrid w:val="0"/>
        <w:spacing w:beforeLines="50" w:before="180" w:line="240" w:lineRule="atLeast"/>
        <w:ind w:leftChars="0" w:left="0"/>
        <w:rPr>
          <w:rFonts w:asciiTheme="minorEastAsia" w:eastAsiaTheme="minorEastAsia" w:hAnsiTheme="minorEastAsia"/>
          <w:color w:val="auto"/>
        </w:rPr>
      </w:pPr>
    </w:p>
    <w:p w14:paraId="199648CE" w14:textId="77777777" w:rsidR="00DC12DC" w:rsidRPr="00C14783" w:rsidRDefault="00DC12DC" w:rsidP="00AA54DC">
      <w:pPr>
        <w:pStyle w:val="10"/>
        <w:numPr>
          <w:ilvl w:val="0"/>
          <w:numId w:val="28"/>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檢驗產品時，發現有三點在中心線上，還未超過管制線，四點在中心線下，有多點超過管制線，請問此狀態為何？</w:t>
      </w:r>
      <w:ins w:id="44" w:author="User" w:date="2019-04-26T21:57:00Z">
        <w:r w:rsidR="00E70848" w:rsidRPr="003376FE">
          <w:rPr>
            <w:rFonts w:asciiTheme="minorEastAsia" w:hAnsiTheme="minorEastAsia"/>
            <w:color w:val="000000" w:themeColor="text1"/>
            <w:highlight w:val="yellow"/>
            <w:rPrChange w:id="45" w:author="User" w:date="2019-04-27T02:29:00Z">
              <w:rPr>
                <w:rFonts w:asciiTheme="minorEastAsia" w:hAnsiTheme="minorEastAsia"/>
                <w:color w:val="000000" w:themeColor="text1"/>
              </w:rPr>
            </w:rPrChange>
          </w:rPr>
          <w:t>(2019/04/25有出現一樣的)</w:t>
        </w:r>
      </w:ins>
      <w:ins w:id="46" w:author="User" w:date="2019-04-27T02:25:00Z">
        <w:r w:rsidR="00AA54DC" w:rsidRPr="00AA54DC">
          <w:rPr>
            <w:rFonts w:ascii="Times New Roman" w:hAnsi="Times New Roman" w:hint="eastAsia"/>
          </w:rPr>
          <w:t xml:space="preserve"> </w:t>
        </w:r>
      </w:ins>
    </w:p>
    <w:p w14:paraId="3573D044" w14:textId="77777777" w:rsidR="00DC12DC" w:rsidRPr="00C14783" w:rsidRDefault="00DC12DC">
      <w:pPr>
        <w:pStyle w:val="10"/>
        <w:numPr>
          <w:ilvl w:val="0"/>
          <w:numId w:val="26"/>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失控</w:t>
      </w:r>
    </w:p>
    <w:p w14:paraId="37099AD8" w14:textId="77777777" w:rsidR="00DC12DC" w:rsidRPr="00C14783" w:rsidRDefault="00DC12DC">
      <w:pPr>
        <w:pStyle w:val="10"/>
        <w:numPr>
          <w:ilvl w:val="0"/>
          <w:numId w:val="26"/>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仍在管制內</w:t>
      </w:r>
    </w:p>
    <w:p w14:paraId="068617A8" w14:textId="77777777" w:rsidR="00DC12DC" w:rsidRPr="00C14783" w:rsidRDefault="00DC12DC">
      <w:pPr>
        <w:pStyle w:val="10"/>
        <w:numPr>
          <w:ilvl w:val="0"/>
          <w:numId w:val="26"/>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符合7點法則</w:t>
      </w:r>
    </w:p>
    <w:p w14:paraId="61462A92" w14:textId="77777777" w:rsidR="00DC12DC" w:rsidRPr="00C14783" w:rsidRDefault="00DC12DC">
      <w:pPr>
        <w:pStyle w:val="10"/>
        <w:numPr>
          <w:ilvl w:val="0"/>
          <w:numId w:val="26"/>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hint="eastAsia"/>
          <w:color w:val="auto"/>
        </w:rPr>
        <w:t>還未超過規則界線</w:t>
      </w:r>
    </w:p>
    <w:p w14:paraId="5BDC1920" w14:textId="77777777" w:rsidR="00DC12DC" w:rsidRPr="00C14783" w:rsidRDefault="00DC12DC">
      <w:pPr>
        <w:pStyle w:val="10"/>
        <w:adjustRightInd w:val="0"/>
        <w:snapToGrid w:val="0"/>
        <w:spacing w:beforeLines="50" w:before="180" w:line="240" w:lineRule="atLeast"/>
        <w:ind w:leftChars="0"/>
        <w:rPr>
          <w:rFonts w:asciiTheme="minorEastAsia" w:eastAsiaTheme="minorEastAsia" w:hAnsiTheme="minorEastAsia"/>
          <w:color w:val="auto"/>
        </w:rPr>
      </w:pPr>
    </w:p>
    <w:p w14:paraId="25BCC4A8" w14:textId="77777777" w:rsidR="00DC12DC" w:rsidRPr="00C14783" w:rsidRDefault="00DC12DC">
      <w:pPr>
        <w:pStyle w:val="10"/>
        <w:numPr>
          <w:ilvl w:val="0"/>
          <w:numId w:val="28"/>
        </w:numPr>
        <w:adjustRightInd w:val="0"/>
        <w:snapToGrid w:val="0"/>
        <w:spacing w:beforeLines="50" w:before="180" w:line="240" w:lineRule="atLeast"/>
        <w:ind w:leftChars="0"/>
        <w:rPr>
          <w:rFonts w:asciiTheme="minorEastAsia" w:eastAsiaTheme="minorEastAsia" w:hAnsiTheme="minorEastAsia" w:cs="新細明體"/>
          <w:color w:val="auto"/>
        </w:rPr>
      </w:pPr>
      <w:r w:rsidRPr="00C14783">
        <w:rPr>
          <w:rFonts w:asciiTheme="minorEastAsia" w:eastAsiaTheme="minorEastAsia" w:hAnsiTheme="minorEastAsia" w:cs="新細明體"/>
          <w:color w:val="auto"/>
        </w:rPr>
        <w:t>專案進行到一半，簽約的外包商被併購, 請問PM該怎麼做才能確保外包商依照合約繼續進行?</w:t>
      </w:r>
      <w:ins w:id="47" w:author="User" w:date="2019-04-26T21:57:00Z">
        <w:r w:rsidR="008C570A" w:rsidRPr="008C570A">
          <w:rPr>
            <w:rFonts w:asciiTheme="minorEastAsia" w:hAnsiTheme="minorEastAsia" w:hint="eastAsia"/>
            <w:color w:val="000000" w:themeColor="text1"/>
          </w:rPr>
          <w:t xml:space="preserve"> </w:t>
        </w:r>
        <w:r w:rsidR="008C570A" w:rsidRPr="003376FE">
          <w:rPr>
            <w:rFonts w:asciiTheme="minorEastAsia" w:hAnsiTheme="minorEastAsia"/>
            <w:color w:val="000000" w:themeColor="text1"/>
            <w:highlight w:val="yellow"/>
            <w:rPrChange w:id="48" w:author="User" w:date="2019-04-27T02:29:00Z">
              <w:rPr>
                <w:rFonts w:asciiTheme="minorEastAsia" w:hAnsiTheme="minorEastAsia"/>
                <w:color w:val="000000" w:themeColor="text1"/>
              </w:rPr>
            </w:rPrChange>
          </w:rPr>
          <w:t>(2019/04/25有出現一樣的)</w:t>
        </w:r>
      </w:ins>
    </w:p>
    <w:p w14:paraId="55D12750" w14:textId="77777777" w:rsidR="00DC12DC" w:rsidRPr="00C14783" w:rsidRDefault="00DC12DC">
      <w:pPr>
        <w:pStyle w:val="10"/>
        <w:numPr>
          <w:ilvl w:val="0"/>
          <w:numId w:val="27"/>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cs="新細明體" w:hint="eastAsia"/>
          <w:color w:val="auto"/>
        </w:rPr>
        <w:t>更換外包商</w:t>
      </w:r>
    </w:p>
    <w:p w14:paraId="53DE1070" w14:textId="77777777" w:rsidR="00DC12DC" w:rsidRPr="00C14783" w:rsidRDefault="00DC12DC">
      <w:pPr>
        <w:pStyle w:val="10"/>
        <w:numPr>
          <w:ilvl w:val="0"/>
          <w:numId w:val="27"/>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cs="新細明體"/>
          <w:color w:val="auto"/>
        </w:rPr>
        <w:t>查風險登錄表</w:t>
      </w:r>
    </w:p>
    <w:p w14:paraId="09297381" w14:textId="77777777" w:rsidR="00DC12DC" w:rsidRPr="00C14783" w:rsidRDefault="00DC12DC">
      <w:pPr>
        <w:pStyle w:val="10"/>
        <w:numPr>
          <w:ilvl w:val="0"/>
          <w:numId w:val="27"/>
        </w:numPr>
        <w:adjustRightInd w:val="0"/>
        <w:snapToGrid w:val="0"/>
        <w:spacing w:beforeLines="50" w:before="180" w:line="240" w:lineRule="atLeast"/>
        <w:ind w:leftChars="0"/>
        <w:rPr>
          <w:rFonts w:asciiTheme="minorEastAsia" w:eastAsiaTheme="minorEastAsia" w:hAnsiTheme="minorEastAsia" w:cs="新細明體"/>
          <w:color w:val="auto"/>
        </w:rPr>
      </w:pPr>
      <w:r w:rsidRPr="00C14783">
        <w:rPr>
          <w:rFonts w:asciiTheme="minorEastAsia" w:eastAsiaTheme="minorEastAsia" w:hAnsiTheme="minorEastAsia" w:cs="新細明體" w:hint="eastAsia"/>
          <w:color w:val="auto"/>
        </w:rPr>
        <w:t>結束契約</w:t>
      </w:r>
    </w:p>
    <w:p w14:paraId="1640D509" w14:textId="77777777" w:rsidR="00DC12DC" w:rsidRPr="00C14783" w:rsidRDefault="00DC12DC">
      <w:pPr>
        <w:pStyle w:val="10"/>
        <w:numPr>
          <w:ilvl w:val="0"/>
          <w:numId w:val="27"/>
        </w:numPr>
        <w:adjustRightInd w:val="0"/>
        <w:snapToGrid w:val="0"/>
        <w:spacing w:beforeLines="50" w:before="180" w:line="240" w:lineRule="atLeast"/>
        <w:ind w:leftChars="0"/>
        <w:rPr>
          <w:rFonts w:asciiTheme="minorEastAsia" w:eastAsiaTheme="minorEastAsia" w:hAnsiTheme="minorEastAsia"/>
          <w:color w:val="auto"/>
        </w:rPr>
      </w:pPr>
      <w:r w:rsidRPr="00C14783">
        <w:rPr>
          <w:rFonts w:asciiTheme="minorEastAsia" w:eastAsiaTheme="minorEastAsia" w:hAnsiTheme="minorEastAsia" w:cs="新細明體"/>
          <w:color w:val="auto"/>
        </w:rPr>
        <w:t>定期檢視外包商是否</w:t>
      </w:r>
      <w:r w:rsidRPr="00C14783">
        <w:rPr>
          <w:rFonts w:asciiTheme="minorEastAsia" w:eastAsiaTheme="minorEastAsia" w:hAnsiTheme="minorEastAsia" w:cs="新細明體" w:hint="eastAsia"/>
          <w:color w:val="auto"/>
        </w:rPr>
        <w:t>依契約完成工作</w:t>
      </w:r>
    </w:p>
    <w:p w14:paraId="50398473" w14:textId="77777777" w:rsidR="00DC12DC" w:rsidRDefault="00DC12DC" w:rsidP="00F33A68">
      <w:pPr>
        <w:widowControl/>
        <w:jc w:val="both"/>
        <w:rPr>
          <w:rFonts w:asciiTheme="minorEastAsia" w:hAnsiTheme="minorEastAsia" w:cs="SimHei"/>
          <w:szCs w:val="24"/>
        </w:rPr>
      </w:pPr>
    </w:p>
    <w:p w14:paraId="499B02DF" w14:textId="77777777" w:rsidR="00F33A68" w:rsidRDefault="00F33A68" w:rsidP="00F33A68">
      <w:pPr>
        <w:pStyle w:val="2"/>
        <w:adjustRightInd w:val="0"/>
        <w:snapToGrid w:val="0"/>
        <w:ind w:leftChars="0" w:left="0"/>
        <w:rPr>
          <w:rFonts w:ascii="Times New Roman" w:hAnsi="Times New Roman"/>
          <w:color w:val="000000"/>
          <w:szCs w:val="24"/>
        </w:rPr>
      </w:pPr>
      <w:r>
        <w:rPr>
          <w:rFonts w:ascii="Times New Roman" w:eastAsiaTheme="minorEastAsia" w:hAnsi="Times New Roman" w:hint="eastAsia"/>
          <w:color w:val="000000"/>
          <w:szCs w:val="24"/>
        </w:rPr>
        <w:t>26.</w:t>
      </w:r>
      <w:r>
        <w:rPr>
          <w:rFonts w:ascii="Times New Roman" w:hAnsi="Times New Roman" w:hint="eastAsia"/>
          <w:color w:val="000000"/>
          <w:szCs w:val="24"/>
        </w:rPr>
        <w:t>發現一位利害關係人的權力很小，要如何管理？</w:t>
      </w:r>
      <w:r>
        <w:rPr>
          <w:rFonts w:ascii="Times New Roman" w:eastAsia="新細明體" w:hAnsi="Times New Roman" w:hint="eastAsia"/>
          <w:color w:val="000000"/>
          <w:szCs w:val="24"/>
        </w:rPr>
        <w:t>(</w:t>
      </w:r>
      <w:r>
        <w:rPr>
          <w:rFonts w:ascii="Times New Roman" w:eastAsia="新細明體" w:hAnsi="Times New Roman" w:hint="eastAsia"/>
          <w:color w:val="000000"/>
          <w:szCs w:val="24"/>
        </w:rPr>
        <w:t>中文沒有說明關注程度</w:t>
      </w:r>
      <w:r>
        <w:rPr>
          <w:rFonts w:ascii="Times New Roman" w:eastAsia="新細明體" w:hAnsi="Times New Roman" w:hint="eastAsia"/>
          <w:color w:val="000000"/>
          <w:szCs w:val="24"/>
        </w:rPr>
        <w:t>,</w:t>
      </w:r>
      <w:r>
        <w:rPr>
          <w:rFonts w:ascii="Times New Roman" w:eastAsia="新細明體" w:hAnsi="Times New Roman" w:hint="eastAsia"/>
          <w:color w:val="000000"/>
          <w:szCs w:val="24"/>
        </w:rPr>
        <w:t>但是英文有</w:t>
      </w:r>
      <w:r>
        <w:rPr>
          <w:rFonts w:ascii="Times New Roman" w:eastAsia="新細明體" w:hAnsi="Times New Roman" w:hint="eastAsia"/>
          <w:color w:val="000000"/>
          <w:szCs w:val="24"/>
        </w:rPr>
        <w:t>have interest, interested stakeholder</w:t>
      </w:r>
      <w:r>
        <w:rPr>
          <w:rFonts w:ascii="Times New Roman" w:eastAsia="新細明體" w:hAnsi="Times New Roman" w:hint="eastAsia"/>
          <w:color w:val="000000"/>
          <w:szCs w:val="24"/>
        </w:rPr>
        <w:t>這樣的題目有兩題</w:t>
      </w:r>
      <w:r>
        <w:rPr>
          <w:rFonts w:ascii="Times New Roman" w:eastAsia="新細明體" w:hAnsi="Times New Roman" w:hint="eastAsia"/>
          <w:color w:val="000000"/>
          <w:szCs w:val="24"/>
        </w:rPr>
        <w:t xml:space="preserve">) </w:t>
      </w:r>
      <w:ins w:id="49" w:author="User" w:date="2019-04-26T21:57:00Z">
        <w:r w:rsidR="00DA18AB" w:rsidRPr="0048771A">
          <w:rPr>
            <w:rFonts w:asciiTheme="minorEastAsia" w:hAnsiTheme="minorEastAsia"/>
            <w:color w:val="000000" w:themeColor="text1"/>
            <w:szCs w:val="24"/>
            <w:highlight w:val="yellow"/>
            <w:rPrChange w:id="50" w:author="User" w:date="2019-04-27T02:29:00Z">
              <w:rPr>
                <w:rFonts w:asciiTheme="minorEastAsia" w:hAnsiTheme="minorEastAsia"/>
                <w:color w:val="000000" w:themeColor="text1"/>
                <w:szCs w:val="24"/>
              </w:rPr>
            </w:rPrChange>
          </w:rPr>
          <w:t>(2019/04/25</w:t>
        </w:r>
        <w:r w:rsidR="00DA18AB" w:rsidRPr="0048771A">
          <w:rPr>
            <w:rFonts w:asciiTheme="minorEastAsia" w:hAnsiTheme="minorEastAsia" w:hint="eastAsia"/>
            <w:color w:val="000000" w:themeColor="text1"/>
            <w:szCs w:val="24"/>
            <w:highlight w:val="yellow"/>
            <w:rPrChange w:id="51" w:author="User" w:date="2019-04-27T02:29:00Z">
              <w:rPr>
                <w:rFonts w:asciiTheme="minorEastAsia" w:hAnsiTheme="minorEastAsia" w:hint="eastAsia"/>
                <w:color w:val="000000" w:themeColor="text1"/>
                <w:szCs w:val="24"/>
              </w:rPr>
            </w:rPrChange>
          </w:rPr>
          <w:t>有出現一樣的</w:t>
        </w:r>
        <w:r w:rsidR="00DA18AB" w:rsidRPr="0048771A">
          <w:rPr>
            <w:rFonts w:asciiTheme="minorEastAsia" w:hAnsiTheme="minorEastAsia"/>
            <w:color w:val="000000" w:themeColor="text1"/>
            <w:szCs w:val="24"/>
            <w:highlight w:val="yellow"/>
            <w:rPrChange w:id="52" w:author="User" w:date="2019-04-27T02:29:00Z">
              <w:rPr>
                <w:rFonts w:asciiTheme="minorEastAsia" w:hAnsiTheme="minorEastAsia"/>
                <w:color w:val="000000" w:themeColor="text1"/>
                <w:szCs w:val="24"/>
              </w:rPr>
            </w:rPrChange>
          </w:rPr>
          <w:t>)</w:t>
        </w:r>
      </w:ins>
    </w:p>
    <w:p w14:paraId="5ACA0FB5" w14:textId="77777777" w:rsidR="00F33A68" w:rsidRDefault="00F33A68" w:rsidP="00F33A68">
      <w:pPr>
        <w:pStyle w:val="2"/>
        <w:numPr>
          <w:ilvl w:val="0"/>
          <w:numId w:val="31"/>
        </w:numPr>
        <w:adjustRightInd w:val="0"/>
        <w:snapToGrid w:val="0"/>
        <w:ind w:leftChars="0"/>
        <w:rPr>
          <w:rFonts w:ascii="Times New Roman" w:hAnsi="Times New Roman"/>
          <w:szCs w:val="24"/>
        </w:rPr>
      </w:pPr>
      <w:r>
        <w:rPr>
          <w:rFonts w:ascii="Times New Roman" w:hAnsi="Times New Roman" w:hint="eastAsia"/>
          <w:szCs w:val="24"/>
        </w:rPr>
        <w:t>監視</w:t>
      </w:r>
      <w:r>
        <w:rPr>
          <w:rFonts w:ascii="Times New Roman" w:hAnsi="Times New Roman" w:hint="eastAsia"/>
          <w:szCs w:val="24"/>
        </w:rPr>
        <w:t>(monitor)</w:t>
      </w:r>
    </w:p>
    <w:p w14:paraId="14C985C6" w14:textId="77777777" w:rsidR="00F33A68" w:rsidRPr="00F33A68" w:rsidRDefault="00F33A68" w:rsidP="00F33A68">
      <w:pPr>
        <w:pStyle w:val="2"/>
        <w:numPr>
          <w:ilvl w:val="0"/>
          <w:numId w:val="31"/>
        </w:numPr>
        <w:adjustRightInd w:val="0"/>
        <w:snapToGrid w:val="0"/>
        <w:ind w:leftChars="0"/>
        <w:rPr>
          <w:rFonts w:ascii="Times New Roman" w:hAnsi="Times New Roman"/>
          <w:szCs w:val="24"/>
          <w:highlight w:val="yellow"/>
        </w:rPr>
      </w:pPr>
      <w:r w:rsidRPr="00F33A68">
        <w:rPr>
          <w:rFonts w:ascii="Times New Roman" w:hAnsi="Times New Roman" w:hint="eastAsia"/>
          <w:szCs w:val="24"/>
          <w:highlight w:val="yellow"/>
        </w:rPr>
        <w:t>展現關心</w:t>
      </w:r>
      <w:r w:rsidRPr="00F33A68">
        <w:rPr>
          <w:rFonts w:ascii="Times New Roman" w:hAnsi="Times New Roman" w:hint="eastAsia"/>
          <w:szCs w:val="24"/>
          <w:highlight w:val="yellow"/>
        </w:rPr>
        <w:t>(keep informed)</w:t>
      </w:r>
    </w:p>
    <w:p w14:paraId="121DA971" w14:textId="77777777" w:rsidR="00F33A68" w:rsidRDefault="00F33A68" w:rsidP="00F33A68">
      <w:pPr>
        <w:pStyle w:val="2"/>
        <w:numPr>
          <w:ilvl w:val="0"/>
          <w:numId w:val="31"/>
        </w:numPr>
        <w:adjustRightInd w:val="0"/>
        <w:snapToGrid w:val="0"/>
        <w:ind w:leftChars="0"/>
        <w:rPr>
          <w:rFonts w:ascii="Times New Roman" w:hAnsi="Times New Roman"/>
          <w:szCs w:val="24"/>
        </w:rPr>
      </w:pPr>
      <w:r>
        <w:rPr>
          <w:rFonts w:ascii="Times New Roman" w:hAnsi="Times New Roman" w:hint="eastAsia"/>
          <w:szCs w:val="24"/>
        </w:rPr>
        <w:t>滿足需要</w:t>
      </w:r>
      <w:r>
        <w:rPr>
          <w:rFonts w:ascii="Times New Roman" w:hAnsi="Times New Roman" w:hint="eastAsia"/>
          <w:szCs w:val="24"/>
        </w:rPr>
        <w:t>(keep satisfied)</w:t>
      </w:r>
    </w:p>
    <w:p w14:paraId="16FA037C" w14:textId="77777777" w:rsidR="00F33A68" w:rsidRDefault="00F33A68" w:rsidP="00F33A68">
      <w:pPr>
        <w:pStyle w:val="2"/>
        <w:numPr>
          <w:ilvl w:val="0"/>
          <w:numId w:val="31"/>
        </w:numPr>
        <w:adjustRightInd w:val="0"/>
        <w:snapToGrid w:val="0"/>
        <w:ind w:leftChars="0"/>
        <w:rPr>
          <w:rFonts w:ascii="Times New Roman" w:hAnsi="Times New Roman"/>
          <w:szCs w:val="24"/>
        </w:rPr>
      </w:pPr>
      <w:r>
        <w:rPr>
          <w:rFonts w:ascii="Times New Roman" w:hAnsi="Times New Roman" w:hint="eastAsia"/>
          <w:szCs w:val="24"/>
        </w:rPr>
        <w:t>密切管理</w:t>
      </w:r>
      <w:r>
        <w:rPr>
          <w:rFonts w:ascii="Times New Roman" w:hAnsi="Times New Roman" w:hint="eastAsia"/>
          <w:szCs w:val="24"/>
        </w:rPr>
        <w:t>(manage closely)</w:t>
      </w:r>
    </w:p>
    <w:p w14:paraId="10645EB4" w14:textId="77777777" w:rsidR="00F33A68" w:rsidRDefault="00F33A68" w:rsidP="00F33A68">
      <w:pPr>
        <w:pStyle w:val="2"/>
        <w:adjustRightInd w:val="0"/>
        <w:snapToGrid w:val="0"/>
        <w:ind w:leftChars="0" w:left="0"/>
        <w:rPr>
          <w:rFonts w:ascii="Times New Roman" w:eastAsia="新細明體" w:hAnsi="Times New Roman"/>
          <w:szCs w:val="24"/>
        </w:rPr>
      </w:pPr>
    </w:p>
    <w:p w14:paraId="7591CAC5"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27.</w:t>
      </w:r>
      <w:r w:rsidR="00F33A68">
        <w:rPr>
          <w:rFonts w:ascii="Times New Roman" w:eastAsia="新細明體" w:hAnsi="Times New Roman" w:hint="eastAsia"/>
          <w:szCs w:val="24"/>
        </w:rPr>
        <w:t>專案有跨國的虛擬團隊</w:t>
      </w:r>
      <w:r w:rsidR="00F33A68">
        <w:rPr>
          <w:rFonts w:ascii="Times New Roman" w:eastAsia="新細明體" w:hAnsi="Times New Roman" w:hint="eastAsia"/>
          <w:szCs w:val="24"/>
        </w:rPr>
        <w:t>,</w:t>
      </w:r>
      <w:r w:rsidR="00F33A68">
        <w:rPr>
          <w:rFonts w:ascii="Times New Roman" w:eastAsia="新細明體" w:hAnsi="Times New Roman" w:hint="eastAsia"/>
          <w:szCs w:val="24"/>
        </w:rPr>
        <w:t>但是得不到利害關係人足夠的支援</w:t>
      </w:r>
      <w:r w:rsidR="00F33A68">
        <w:rPr>
          <w:rFonts w:ascii="Times New Roman" w:eastAsia="新細明體" w:hAnsi="Times New Roman" w:hint="eastAsia"/>
          <w:szCs w:val="24"/>
        </w:rPr>
        <w:t>,</w:t>
      </w:r>
      <w:r w:rsidR="00F33A68">
        <w:rPr>
          <w:rFonts w:ascii="Times New Roman" w:eastAsia="新細明體" w:hAnsi="Times New Roman" w:hint="eastAsia"/>
          <w:szCs w:val="24"/>
        </w:rPr>
        <w:t>請問</w:t>
      </w:r>
      <w:r w:rsidR="00F33A68">
        <w:rPr>
          <w:rFonts w:ascii="Times New Roman" w:eastAsia="新細明體" w:hAnsi="Times New Roman" w:hint="eastAsia"/>
          <w:szCs w:val="24"/>
        </w:rPr>
        <w:t>PM</w:t>
      </w:r>
      <w:r w:rsidR="00F33A68">
        <w:rPr>
          <w:rFonts w:ascii="Times New Roman" w:eastAsia="新細明體" w:hAnsi="Times New Roman" w:hint="eastAsia"/>
          <w:szCs w:val="24"/>
        </w:rPr>
        <w:t>要做什麼</w:t>
      </w:r>
    </w:p>
    <w:p w14:paraId="751CEE49"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提出變更把團隊聚集在一起開會</w:t>
      </w:r>
      <w:ins w:id="53" w:author="User" w:date="2019-04-26T21:57:00Z">
        <w:r w:rsidR="00274F0B" w:rsidRPr="0048771A">
          <w:rPr>
            <w:rFonts w:asciiTheme="minorEastAsia" w:hAnsiTheme="minorEastAsia"/>
            <w:color w:val="000000" w:themeColor="text1"/>
            <w:szCs w:val="24"/>
            <w:highlight w:val="yellow"/>
            <w:rPrChange w:id="54" w:author="User" w:date="2019-04-27T02:29:00Z">
              <w:rPr>
                <w:rFonts w:asciiTheme="minorEastAsia" w:hAnsiTheme="minorEastAsia"/>
                <w:color w:val="000000" w:themeColor="text1"/>
                <w:szCs w:val="24"/>
              </w:rPr>
            </w:rPrChange>
          </w:rPr>
          <w:t>(2019/04/25</w:t>
        </w:r>
        <w:r w:rsidR="00274F0B" w:rsidRPr="0048771A">
          <w:rPr>
            <w:rFonts w:asciiTheme="minorEastAsia" w:hAnsiTheme="minorEastAsia" w:hint="eastAsia"/>
            <w:color w:val="000000" w:themeColor="text1"/>
            <w:szCs w:val="24"/>
            <w:highlight w:val="yellow"/>
            <w:rPrChange w:id="55" w:author="User" w:date="2019-04-27T02:29:00Z">
              <w:rPr>
                <w:rFonts w:asciiTheme="minorEastAsia" w:hAnsiTheme="minorEastAsia" w:hint="eastAsia"/>
                <w:color w:val="000000" w:themeColor="text1"/>
                <w:szCs w:val="24"/>
              </w:rPr>
            </w:rPrChange>
          </w:rPr>
          <w:t>有出現一樣的</w:t>
        </w:r>
        <w:r w:rsidR="00274F0B" w:rsidRPr="0048771A">
          <w:rPr>
            <w:rFonts w:asciiTheme="minorEastAsia" w:hAnsiTheme="minorEastAsia"/>
            <w:color w:val="000000" w:themeColor="text1"/>
            <w:szCs w:val="24"/>
            <w:highlight w:val="yellow"/>
            <w:rPrChange w:id="56" w:author="User" w:date="2019-04-27T02:29:00Z">
              <w:rPr>
                <w:rFonts w:asciiTheme="minorEastAsia" w:hAnsiTheme="minorEastAsia"/>
                <w:color w:val="000000" w:themeColor="text1"/>
                <w:szCs w:val="24"/>
              </w:rPr>
            </w:rPrChange>
          </w:rPr>
          <w:t>)</w:t>
        </w:r>
      </w:ins>
    </w:p>
    <w:p w14:paraId="71EE5722"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會議上使用衝突管理</w:t>
      </w:r>
    </w:p>
    <w:p w14:paraId="5F91B3DA"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參考利害關係人計畫書及利害關係人參與評量矩陣</w:t>
      </w:r>
    </w:p>
    <w:p w14:paraId="73AD9FD0" w14:textId="77777777" w:rsidR="00F33A68" w:rsidRDefault="00F33A68" w:rsidP="00F33A68">
      <w:pPr>
        <w:pStyle w:val="2"/>
        <w:adjustRightInd w:val="0"/>
        <w:snapToGrid w:val="0"/>
        <w:ind w:leftChars="0" w:left="0"/>
        <w:rPr>
          <w:rFonts w:ascii="Times New Roman" w:eastAsia="新細明體" w:hAnsi="Times New Roman"/>
          <w:szCs w:val="24"/>
        </w:rPr>
      </w:pPr>
    </w:p>
    <w:p w14:paraId="66D8E4CC"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lastRenderedPageBreak/>
        <w:t>28.</w:t>
      </w:r>
      <w:r w:rsidR="00F33A68">
        <w:rPr>
          <w:rFonts w:ascii="Times New Roman" w:eastAsia="新細明體" w:hAnsi="Times New Roman" w:hint="eastAsia"/>
          <w:szCs w:val="24"/>
        </w:rPr>
        <w:t>CCB</w:t>
      </w:r>
      <w:r w:rsidR="00F33A68">
        <w:rPr>
          <w:rFonts w:ascii="Times New Roman" w:eastAsia="新細明體" w:hAnsi="Times New Roman" w:hint="eastAsia"/>
          <w:szCs w:val="24"/>
        </w:rPr>
        <w:t>核准了兩個變更申請</w:t>
      </w:r>
      <w:r w:rsidR="00F33A68">
        <w:rPr>
          <w:rFonts w:ascii="Times New Roman" w:eastAsia="新細明體" w:hAnsi="Times New Roman" w:hint="eastAsia"/>
          <w:szCs w:val="24"/>
        </w:rPr>
        <w:t>,</w:t>
      </w:r>
      <w:r w:rsidR="00F33A68">
        <w:rPr>
          <w:rFonts w:ascii="Times New Roman" w:eastAsia="新細明體" w:hAnsi="Times New Roman" w:hint="eastAsia"/>
          <w:szCs w:val="24"/>
        </w:rPr>
        <w:t>第一個會延遲利害關係人的報告</w:t>
      </w:r>
      <w:r w:rsidR="00F33A68">
        <w:rPr>
          <w:rFonts w:ascii="Times New Roman" w:eastAsia="新細明體" w:hAnsi="Times New Roman" w:hint="eastAsia"/>
          <w:szCs w:val="24"/>
        </w:rPr>
        <w:t>,</w:t>
      </w:r>
      <w:r w:rsidR="00F33A68">
        <w:rPr>
          <w:rFonts w:ascii="Times New Roman" w:eastAsia="新細明體" w:hAnsi="Times New Roman" w:hint="eastAsia"/>
          <w:szCs w:val="24"/>
        </w:rPr>
        <w:t>第二個更新時程基準</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請問</w:t>
      </w:r>
      <w:r w:rsidR="00F33A68">
        <w:rPr>
          <w:rFonts w:ascii="Times New Roman" w:eastAsia="新細明體" w:hAnsi="Times New Roman" w:hint="eastAsia"/>
          <w:szCs w:val="24"/>
        </w:rPr>
        <w:t>PM</w:t>
      </w:r>
      <w:r w:rsidR="00F33A68">
        <w:rPr>
          <w:rFonts w:ascii="Times New Roman" w:eastAsia="新細明體" w:hAnsi="Times New Roman" w:hint="eastAsia"/>
          <w:szCs w:val="24"/>
        </w:rPr>
        <w:t>應該要做什麼</w:t>
      </w:r>
    </w:p>
    <w:p w14:paraId="29CE583A"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第一個先執行</w:t>
      </w:r>
      <w:r>
        <w:rPr>
          <w:rFonts w:ascii="Times New Roman" w:eastAsia="新細明體" w:hAnsi="Times New Roman" w:hint="eastAsia"/>
          <w:szCs w:val="24"/>
        </w:rPr>
        <w:t>,</w:t>
      </w:r>
      <w:r>
        <w:rPr>
          <w:rFonts w:ascii="Times New Roman" w:eastAsia="新細明體" w:hAnsi="Times New Roman" w:hint="eastAsia"/>
          <w:szCs w:val="24"/>
        </w:rPr>
        <w:t>因為先核准通過</w:t>
      </w:r>
    </w:p>
    <w:p w14:paraId="6C1B750C"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第二個先執行</w:t>
      </w:r>
      <w:r>
        <w:rPr>
          <w:rFonts w:ascii="Times New Roman" w:eastAsia="新細明體" w:hAnsi="Times New Roman" w:hint="eastAsia"/>
          <w:szCs w:val="24"/>
        </w:rPr>
        <w:t>,</w:t>
      </w:r>
      <w:r>
        <w:rPr>
          <w:rFonts w:ascii="Times New Roman" w:eastAsia="新細明體" w:hAnsi="Times New Roman" w:hint="eastAsia"/>
          <w:szCs w:val="24"/>
        </w:rPr>
        <w:t>因為比較重要</w:t>
      </w:r>
    </w:p>
    <w:p w14:paraId="74662E3D"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找人力來執行兩個變更申請</w:t>
      </w:r>
    </w:p>
    <w:p w14:paraId="0F08D51F"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請</w:t>
      </w:r>
      <w:r>
        <w:rPr>
          <w:rFonts w:ascii="Times New Roman" w:eastAsia="新細明體" w:hAnsi="Times New Roman" w:hint="eastAsia"/>
          <w:szCs w:val="24"/>
        </w:rPr>
        <w:t>CCB</w:t>
      </w:r>
      <w:r>
        <w:rPr>
          <w:rFonts w:ascii="Times New Roman" w:eastAsia="新細明體" w:hAnsi="Times New Roman" w:hint="eastAsia"/>
          <w:szCs w:val="24"/>
        </w:rPr>
        <w:t>解釋核准原因與期望</w:t>
      </w:r>
    </w:p>
    <w:p w14:paraId="60E4BC95"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29.</w:t>
      </w:r>
      <w:r w:rsidR="00F33A68">
        <w:rPr>
          <w:rFonts w:ascii="Times New Roman" w:eastAsia="新細明體" w:hAnsi="Times New Roman" w:hint="eastAsia"/>
          <w:szCs w:val="24"/>
        </w:rPr>
        <w:t>（長宏題庫有）想將分析與整理過的專案時程和成本績效分發給利害關係人。請問，哪項工具可追蹤及發佈這些資訊？</w:t>
      </w:r>
      <w:ins w:id="57" w:author="User" w:date="2019-04-27T02:16:00Z">
        <w:r w:rsidR="00382379" w:rsidRPr="0048771A">
          <w:rPr>
            <w:rFonts w:asciiTheme="minorEastAsia" w:hAnsiTheme="minorEastAsia"/>
            <w:color w:val="000000" w:themeColor="text1"/>
            <w:szCs w:val="24"/>
            <w:highlight w:val="yellow"/>
            <w:rPrChange w:id="58" w:author="User" w:date="2019-04-27T02:29:00Z">
              <w:rPr>
                <w:rFonts w:asciiTheme="minorEastAsia" w:hAnsiTheme="minorEastAsia"/>
                <w:color w:val="000000" w:themeColor="text1"/>
                <w:szCs w:val="24"/>
              </w:rPr>
            </w:rPrChange>
          </w:rPr>
          <w:t>(2019/04/2</w:t>
        </w:r>
        <w:r w:rsidR="00382379" w:rsidRPr="0048771A">
          <w:rPr>
            <w:rFonts w:asciiTheme="minorEastAsia" w:eastAsiaTheme="minorEastAsia" w:hAnsiTheme="minorEastAsia"/>
            <w:color w:val="000000" w:themeColor="text1"/>
            <w:szCs w:val="24"/>
            <w:highlight w:val="yellow"/>
            <w:rPrChange w:id="59" w:author="User" w:date="2019-04-27T02:29:00Z">
              <w:rPr>
                <w:rFonts w:asciiTheme="minorEastAsia" w:eastAsiaTheme="minorEastAsia" w:hAnsiTheme="minorEastAsia"/>
                <w:color w:val="000000" w:themeColor="text1"/>
                <w:szCs w:val="24"/>
              </w:rPr>
            </w:rPrChange>
          </w:rPr>
          <w:t>6</w:t>
        </w:r>
        <w:r w:rsidR="00382379" w:rsidRPr="0048771A">
          <w:rPr>
            <w:rFonts w:asciiTheme="minorEastAsia" w:hAnsiTheme="minorEastAsia" w:hint="eastAsia"/>
            <w:color w:val="000000" w:themeColor="text1"/>
            <w:szCs w:val="24"/>
            <w:highlight w:val="yellow"/>
            <w:rPrChange w:id="60" w:author="User" w:date="2019-04-27T02:29:00Z">
              <w:rPr>
                <w:rFonts w:asciiTheme="minorEastAsia" w:hAnsiTheme="minorEastAsia" w:hint="eastAsia"/>
                <w:color w:val="000000" w:themeColor="text1"/>
                <w:szCs w:val="24"/>
              </w:rPr>
            </w:rPrChange>
          </w:rPr>
          <w:t>有出現一樣的</w:t>
        </w:r>
        <w:r w:rsidR="00382379" w:rsidRPr="0048771A">
          <w:rPr>
            <w:rFonts w:asciiTheme="minorEastAsia" w:hAnsiTheme="minorEastAsia"/>
            <w:color w:val="000000" w:themeColor="text1"/>
            <w:szCs w:val="24"/>
            <w:highlight w:val="yellow"/>
            <w:rPrChange w:id="61" w:author="User" w:date="2019-04-27T02:29:00Z">
              <w:rPr>
                <w:rFonts w:asciiTheme="minorEastAsia" w:hAnsiTheme="minorEastAsia"/>
                <w:color w:val="000000" w:themeColor="text1"/>
                <w:szCs w:val="24"/>
              </w:rPr>
            </w:rPrChange>
          </w:rPr>
          <w:t>)</w:t>
        </w:r>
      </w:ins>
    </w:p>
    <w:p w14:paraId="4223946B"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分析技術</w:t>
      </w:r>
    </w:p>
    <w:p w14:paraId="6A01A31C"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會議</w:t>
      </w:r>
    </w:p>
    <w:p w14:paraId="5BDB6BFF"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專家判斷</w:t>
      </w:r>
    </w:p>
    <w:p w14:paraId="0BCAF506"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專案管理資訊系統</w:t>
      </w:r>
      <w:r>
        <w:rPr>
          <w:rFonts w:ascii="Times New Roman" w:eastAsia="新細明體" w:hAnsi="Times New Roman" w:hint="eastAsia"/>
          <w:szCs w:val="24"/>
        </w:rPr>
        <w:t>PMIS   (</w:t>
      </w:r>
      <w:r>
        <w:rPr>
          <w:rFonts w:ascii="Times New Roman" w:eastAsia="新細明體" w:hAnsi="Times New Roman" w:hint="eastAsia"/>
          <w:szCs w:val="24"/>
        </w:rPr>
        <w:t>正解</w:t>
      </w:r>
      <w:r>
        <w:rPr>
          <w:rFonts w:ascii="Times New Roman" w:eastAsia="新細明體" w:hAnsi="Times New Roman" w:hint="eastAsia"/>
          <w:szCs w:val="24"/>
        </w:rPr>
        <w:t>)</w:t>
      </w:r>
    </w:p>
    <w:p w14:paraId="0426A36D" w14:textId="77777777" w:rsidR="00F33A68" w:rsidRDefault="00F33A68" w:rsidP="00F33A68">
      <w:pPr>
        <w:pStyle w:val="2"/>
        <w:adjustRightInd w:val="0"/>
        <w:snapToGrid w:val="0"/>
        <w:ind w:leftChars="0" w:left="0"/>
        <w:rPr>
          <w:rFonts w:ascii="Times New Roman" w:eastAsia="新細明體" w:hAnsi="Times New Roman"/>
          <w:szCs w:val="24"/>
        </w:rPr>
      </w:pPr>
    </w:p>
    <w:p w14:paraId="59584192"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30.</w:t>
      </w:r>
      <w:r w:rsidR="00F33A68">
        <w:rPr>
          <w:rFonts w:ascii="Times New Roman" w:eastAsia="新細明體" w:hAnsi="Times New Roman" w:hint="eastAsia"/>
          <w:szCs w:val="24"/>
        </w:rPr>
        <w:t>（長宏題庫有）你專案的時程績效指標</w:t>
      </w:r>
      <w:r w:rsidR="00F33A68">
        <w:rPr>
          <w:rFonts w:ascii="Times New Roman" w:eastAsia="新細明體" w:hAnsi="Times New Roman" w:hint="eastAsia"/>
          <w:szCs w:val="24"/>
        </w:rPr>
        <w:t>(SPI)</w:t>
      </w:r>
      <w:r w:rsidR="00F33A68">
        <w:rPr>
          <w:rFonts w:ascii="Times New Roman" w:eastAsia="新細明體" w:hAnsi="Times New Roman" w:hint="eastAsia"/>
          <w:szCs w:val="24"/>
        </w:rPr>
        <w:t>是</w:t>
      </w:r>
      <w:r w:rsidR="00F33A68">
        <w:rPr>
          <w:rFonts w:ascii="Times New Roman" w:eastAsia="新細明體" w:hAnsi="Times New Roman" w:hint="eastAsia"/>
          <w:szCs w:val="24"/>
        </w:rPr>
        <w:t>0.72</w:t>
      </w:r>
      <w:r w:rsidR="00F33A68">
        <w:rPr>
          <w:rFonts w:ascii="Times New Roman" w:eastAsia="新細明體" w:hAnsi="Times New Roman" w:hint="eastAsia"/>
          <w:szCs w:val="24"/>
        </w:rPr>
        <w:t>，成本績效指標</w:t>
      </w:r>
      <w:r w:rsidR="00F33A68">
        <w:rPr>
          <w:rFonts w:ascii="Times New Roman" w:eastAsia="新細明體" w:hAnsi="Times New Roman" w:hint="eastAsia"/>
          <w:szCs w:val="24"/>
        </w:rPr>
        <w:t>(CPI)</w:t>
      </w:r>
      <w:r w:rsidR="00F33A68">
        <w:rPr>
          <w:rFonts w:ascii="Times New Roman" w:eastAsia="新細明體" w:hAnsi="Times New Roman" w:hint="eastAsia"/>
          <w:szCs w:val="24"/>
        </w:rPr>
        <w:t>是</w:t>
      </w:r>
      <w:r w:rsidR="00F33A68">
        <w:rPr>
          <w:rFonts w:ascii="Times New Roman" w:eastAsia="新細明體" w:hAnsi="Times New Roman" w:hint="eastAsia"/>
          <w:szCs w:val="24"/>
        </w:rPr>
        <w:t>1.02</w:t>
      </w:r>
      <w:r w:rsidR="00F33A68">
        <w:rPr>
          <w:rFonts w:ascii="Times New Roman" w:eastAsia="新細明體" w:hAnsi="Times New Roman" w:hint="eastAsia"/>
          <w:szCs w:val="24"/>
        </w:rPr>
        <w:t>，且尚有超過</w:t>
      </w:r>
      <w:r w:rsidR="00F33A68">
        <w:rPr>
          <w:rFonts w:ascii="Times New Roman" w:eastAsia="新細明體" w:hAnsi="Times New Roman" w:hint="eastAsia"/>
          <w:szCs w:val="24"/>
        </w:rPr>
        <w:t>23</w:t>
      </w:r>
      <w:r w:rsidR="00F33A68">
        <w:rPr>
          <w:rFonts w:ascii="Times New Roman" w:eastAsia="新細明體" w:hAnsi="Times New Roman" w:hint="eastAsia"/>
          <w:szCs w:val="24"/>
        </w:rPr>
        <w:t>個未執行的活動在要徑上。請問，你應該如何報告每月的專案現況？</w:t>
      </w:r>
    </w:p>
    <w:p w14:paraId="29D867FD"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1. </w:t>
      </w:r>
      <w:r>
        <w:rPr>
          <w:rFonts w:ascii="Times New Roman" w:eastAsia="新細明體" w:hAnsi="Times New Roman" w:hint="eastAsia"/>
          <w:szCs w:val="24"/>
        </w:rPr>
        <w:t>報告專案的成本管制的很好</w:t>
      </w:r>
    </w:p>
    <w:p w14:paraId="6E1A289A"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2. </w:t>
      </w:r>
      <w:r>
        <w:rPr>
          <w:rFonts w:ascii="Times New Roman" w:eastAsia="新細明體" w:hAnsi="Times New Roman" w:hint="eastAsia"/>
          <w:szCs w:val="24"/>
        </w:rPr>
        <w:t>報告專案的問題和建議的處理方法</w:t>
      </w:r>
      <w:r>
        <w:rPr>
          <w:rFonts w:ascii="Times New Roman" w:eastAsia="新細明體" w:hAnsi="Times New Roman" w:hint="eastAsia"/>
          <w:szCs w:val="24"/>
        </w:rPr>
        <w:t xml:space="preserve">   (</w:t>
      </w:r>
      <w:r>
        <w:rPr>
          <w:rFonts w:ascii="Times New Roman" w:eastAsia="新細明體" w:hAnsi="Times New Roman" w:hint="eastAsia"/>
          <w:szCs w:val="24"/>
        </w:rPr>
        <w:t>正解</w:t>
      </w:r>
      <w:r>
        <w:rPr>
          <w:rFonts w:ascii="Times New Roman" w:eastAsia="新細明體" w:hAnsi="Times New Roman" w:hint="eastAsia"/>
          <w:szCs w:val="24"/>
        </w:rPr>
        <w:t>)</w:t>
      </w:r>
    </w:p>
    <w:p w14:paraId="7C949806"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3. </w:t>
      </w:r>
      <w:r>
        <w:rPr>
          <w:rFonts w:ascii="Times New Roman" w:eastAsia="新細明體" w:hAnsi="Times New Roman" w:hint="eastAsia"/>
          <w:szCs w:val="24"/>
        </w:rPr>
        <w:t>報告專案有點延遲，但會儘快趕上。</w:t>
      </w:r>
    </w:p>
    <w:p w14:paraId="6B991696"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4. </w:t>
      </w:r>
      <w:r>
        <w:rPr>
          <w:rFonts w:ascii="Times New Roman" w:eastAsia="新細明體" w:hAnsi="Times New Roman" w:hint="eastAsia"/>
          <w:szCs w:val="24"/>
        </w:rPr>
        <w:t>報告專案執行的很順利</w:t>
      </w:r>
    </w:p>
    <w:p w14:paraId="6B0474CC" w14:textId="77777777" w:rsidR="00F33A68" w:rsidRDefault="00F33A68" w:rsidP="00F33A68">
      <w:pPr>
        <w:pStyle w:val="2"/>
        <w:adjustRightInd w:val="0"/>
        <w:snapToGrid w:val="0"/>
        <w:ind w:leftChars="0" w:left="0"/>
        <w:rPr>
          <w:rFonts w:ascii="Times New Roman" w:eastAsia="新細明體" w:hAnsi="Times New Roman"/>
          <w:szCs w:val="24"/>
        </w:rPr>
      </w:pPr>
    </w:p>
    <w:p w14:paraId="25019D23"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31.</w:t>
      </w:r>
      <w:r w:rsidR="00F33A68">
        <w:rPr>
          <w:rFonts w:ascii="Times New Roman" w:eastAsia="新細明體" w:hAnsi="Times New Roman" w:hint="eastAsia"/>
          <w:szCs w:val="24"/>
        </w:rPr>
        <w:t>（長宏題庫有）你的超級大型且複雜的專案進行到一半時，團隊成員告訴你此階段的成本快達到預算上限了，若不快點想辦法處理，將可能導致無法達成專案目標的風險。請問，你當初應該怎麼做才能提前避免或減輕該風險的衝擊？</w:t>
      </w:r>
    </w:p>
    <w:p w14:paraId="49F61843"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1. </w:t>
      </w:r>
      <w:r>
        <w:rPr>
          <w:rFonts w:ascii="Times New Roman" w:eastAsia="新細明體" w:hAnsi="Times New Roman" w:hint="eastAsia"/>
          <w:szCs w:val="24"/>
        </w:rPr>
        <w:t>運用機率衝擊矩陣</w:t>
      </w:r>
    </w:p>
    <w:p w14:paraId="010DA64C"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2. </w:t>
      </w:r>
      <w:r>
        <w:rPr>
          <w:rFonts w:ascii="Times New Roman" w:eastAsia="新細明體" w:hAnsi="Times New Roman" w:hint="eastAsia"/>
          <w:szCs w:val="24"/>
        </w:rPr>
        <w:t>事先了解供應商的風險應變能力</w:t>
      </w:r>
    </w:p>
    <w:p w14:paraId="03B170EE"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3. </w:t>
      </w:r>
      <w:r>
        <w:rPr>
          <w:rFonts w:ascii="Times New Roman" w:eastAsia="新細明體" w:hAnsi="Times New Roman" w:hint="eastAsia"/>
          <w:szCs w:val="24"/>
        </w:rPr>
        <w:t>進行</w:t>
      </w:r>
      <w:r>
        <w:rPr>
          <w:rFonts w:ascii="Times New Roman" w:eastAsia="新細明體" w:hAnsi="Times New Roman" w:hint="eastAsia"/>
          <w:szCs w:val="24"/>
        </w:rPr>
        <w:t>SWOT</w:t>
      </w:r>
      <w:r>
        <w:rPr>
          <w:rFonts w:ascii="Times New Roman" w:eastAsia="新細明體" w:hAnsi="Times New Roman" w:hint="eastAsia"/>
          <w:szCs w:val="24"/>
        </w:rPr>
        <w:t>分析</w:t>
      </w:r>
    </w:p>
    <w:p w14:paraId="4945FA3B"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4. </w:t>
      </w:r>
      <w:r>
        <w:rPr>
          <w:rFonts w:ascii="Times New Roman" w:eastAsia="新細明體" w:hAnsi="Times New Roman" w:hint="eastAsia"/>
          <w:szCs w:val="24"/>
        </w:rPr>
        <w:t>採用蒙地卡羅分析</w:t>
      </w:r>
      <w:r>
        <w:rPr>
          <w:rFonts w:ascii="Times New Roman" w:eastAsia="新細明體" w:hAnsi="Times New Roman" w:hint="eastAsia"/>
          <w:szCs w:val="24"/>
        </w:rPr>
        <w:t xml:space="preserve">   (</w:t>
      </w:r>
      <w:r>
        <w:rPr>
          <w:rFonts w:ascii="Times New Roman" w:eastAsia="新細明體" w:hAnsi="Times New Roman" w:hint="eastAsia"/>
          <w:szCs w:val="24"/>
        </w:rPr>
        <w:t>正解</w:t>
      </w:r>
      <w:r>
        <w:rPr>
          <w:rFonts w:ascii="Times New Roman" w:eastAsia="新細明體" w:hAnsi="Times New Roman" w:hint="eastAsia"/>
          <w:szCs w:val="24"/>
        </w:rPr>
        <w:t>)</w:t>
      </w:r>
    </w:p>
    <w:p w14:paraId="1C9D8F5F" w14:textId="77777777" w:rsidR="00F33A68" w:rsidRDefault="00F33A68" w:rsidP="00F33A68">
      <w:pPr>
        <w:pStyle w:val="2"/>
        <w:adjustRightInd w:val="0"/>
        <w:snapToGrid w:val="0"/>
        <w:ind w:leftChars="0" w:left="0"/>
        <w:rPr>
          <w:rFonts w:ascii="Times New Roman" w:eastAsia="新細明體" w:hAnsi="Times New Roman"/>
          <w:szCs w:val="24"/>
        </w:rPr>
      </w:pPr>
    </w:p>
    <w:p w14:paraId="6391F33F"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32.</w:t>
      </w:r>
      <w:r w:rsidR="00F33A68">
        <w:rPr>
          <w:rFonts w:ascii="Times New Roman" w:eastAsia="新細明體" w:hAnsi="Times New Roman" w:hint="eastAsia"/>
          <w:szCs w:val="24"/>
        </w:rPr>
        <w:t>（長宏題庫有）專案贊助者告訴專案經理有一個已辨識風險應該快要發生了。請問。專案經理首先該做什麼？</w:t>
      </w:r>
    </w:p>
    <w:p w14:paraId="712D9984"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1. </w:t>
      </w:r>
      <w:r>
        <w:rPr>
          <w:rFonts w:ascii="Times New Roman" w:eastAsia="新細明體" w:hAnsi="Times New Roman" w:hint="eastAsia"/>
          <w:szCs w:val="24"/>
        </w:rPr>
        <w:t>記錄此議題，並執行回應措施</w:t>
      </w:r>
    </w:p>
    <w:p w14:paraId="7D6750CA"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2. </w:t>
      </w:r>
      <w:r>
        <w:rPr>
          <w:rFonts w:ascii="Times New Roman" w:eastAsia="新細明體" w:hAnsi="Times New Roman" w:hint="eastAsia"/>
          <w:szCs w:val="24"/>
        </w:rPr>
        <w:t>執行權變措施</w:t>
      </w:r>
    </w:p>
    <w:p w14:paraId="7F934EB0"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3. </w:t>
      </w:r>
      <w:r>
        <w:rPr>
          <w:rFonts w:ascii="Times New Roman" w:eastAsia="新細明體" w:hAnsi="Times New Roman" w:hint="eastAsia"/>
          <w:szCs w:val="24"/>
        </w:rPr>
        <w:t>查看風險登錄表</w:t>
      </w:r>
      <w:r>
        <w:rPr>
          <w:rFonts w:ascii="Times New Roman" w:eastAsia="新細明體" w:hAnsi="Times New Roman" w:hint="eastAsia"/>
          <w:szCs w:val="24"/>
        </w:rPr>
        <w:t xml:space="preserve">    (</w:t>
      </w:r>
      <w:r>
        <w:rPr>
          <w:rFonts w:ascii="Times New Roman" w:eastAsia="新細明體" w:hAnsi="Times New Roman" w:hint="eastAsia"/>
          <w:szCs w:val="24"/>
        </w:rPr>
        <w:t>正解</w:t>
      </w:r>
      <w:r>
        <w:rPr>
          <w:rFonts w:ascii="Times New Roman" w:eastAsia="新細明體" w:hAnsi="Times New Roman" w:hint="eastAsia"/>
          <w:szCs w:val="24"/>
        </w:rPr>
        <w:t>)</w:t>
      </w:r>
    </w:p>
    <w:p w14:paraId="513EB923"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4. </w:t>
      </w:r>
      <w:r>
        <w:rPr>
          <w:rFonts w:ascii="Times New Roman" w:eastAsia="新細明體" w:hAnsi="Times New Roman" w:hint="eastAsia"/>
          <w:szCs w:val="24"/>
        </w:rPr>
        <w:t>不需理會，因為這是意料中的事。</w:t>
      </w:r>
    </w:p>
    <w:p w14:paraId="6E514FA6" w14:textId="77777777" w:rsidR="00F33A68" w:rsidRDefault="00F33A68" w:rsidP="00F33A68">
      <w:pPr>
        <w:pStyle w:val="2"/>
        <w:adjustRightInd w:val="0"/>
        <w:snapToGrid w:val="0"/>
        <w:ind w:leftChars="0" w:left="0"/>
        <w:rPr>
          <w:rFonts w:ascii="Times New Roman" w:eastAsia="新細明體" w:hAnsi="Times New Roman"/>
          <w:szCs w:val="24"/>
        </w:rPr>
      </w:pPr>
    </w:p>
    <w:p w14:paraId="40698EA3"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33.</w:t>
      </w:r>
      <w:r w:rsidR="00F33A68">
        <w:rPr>
          <w:rFonts w:ascii="Times New Roman" w:eastAsia="新細明體" w:hAnsi="Times New Roman" w:hint="eastAsia"/>
          <w:szCs w:val="24"/>
        </w:rPr>
        <w:t>工作</w:t>
      </w:r>
      <w:r w:rsidR="00F33A68">
        <w:rPr>
          <w:rFonts w:ascii="Times New Roman" w:eastAsia="新細明體" w:hAnsi="Times New Roman" w:hint="eastAsia"/>
          <w:szCs w:val="24"/>
        </w:rPr>
        <w:t>A</w:t>
      </w:r>
      <w:r w:rsidR="00F33A68">
        <w:rPr>
          <w:rFonts w:ascii="Times New Roman" w:eastAsia="新細明體" w:hAnsi="Times New Roman" w:hint="eastAsia"/>
          <w:szCs w:val="24"/>
        </w:rPr>
        <w:t>完成後</w:t>
      </w:r>
      <w:r w:rsidR="00F33A68">
        <w:rPr>
          <w:rFonts w:ascii="Times New Roman" w:eastAsia="新細明體" w:hAnsi="Times New Roman" w:hint="eastAsia"/>
          <w:szCs w:val="24"/>
        </w:rPr>
        <w:t>, B</w:t>
      </w:r>
      <w:r w:rsidR="00F33A68">
        <w:rPr>
          <w:rFonts w:ascii="Times New Roman" w:eastAsia="新細明體" w:hAnsi="Times New Roman" w:hint="eastAsia"/>
          <w:szCs w:val="24"/>
        </w:rPr>
        <w:t>才能開始的邏輯關係定義</w:t>
      </w:r>
    </w:p>
    <w:p w14:paraId="2C91DC75"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FS, SS,FF, SF</w:t>
      </w:r>
    </w:p>
    <w:p w14:paraId="72C334CA" w14:textId="77777777" w:rsidR="00F33A68" w:rsidRDefault="00F33A68" w:rsidP="00F33A68">
      <w:pPr>
        <w:adjustRightInd w:val="0"/>
        <w:snapToGrid w:val="0"/>
        <w:rPr>
          <w:rFonts w:ascii="Times New Roman" w:eastAsia="新細明體" w:hAnsi="Times New Roman"/>
          <w:szCs w:val="24"/>
        </w:rPr>
      </w:pPr>
    </w:p>
    <w:p w14:paraId="45CD23BE"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34.</w:t>
      </w:r>
      <w:r w:rsidR="00F33A68">
        <w:rPr>
          <w:rFonts w:ascii="Times New Roman" w:eastAsia="新細明體" w:hAnsi="Times New Roman" w:hint="eastAsia"/>
          <w:szCs w:val="24"/>
        </w:rPr>
        <w:t>組織的董事覺得以現在組織的能力不足以完成專案</w:t>
      </w:r>
      <w:r w:rsidR="00F33A68">
        <w:rPr>
          <w:rFonts w:ascii="Times New Roman" w:eastAsia="新細明體" w:hAnsi="Times New Roman" w:hint="eastAsia"/>
          <w:szCs w:val="24"/>
        </w:rPr>
        <w:t>, PMO</w:t>
      </w:r>
      <w:r w:rsidR="00F33A68">
        <w:rPr>
          <w:rFonts w:ascii="Times New Roman" w:eastAsia="新細明體" w:hAnsi="Times New Roman" w:hint="eastAsia"/>
          <w:szCs w:val="24"/>
        </w:rPr>
        <w:t>聯絡了之前專案的</w:t>
      </w:r>
      <w:r w:rsidR="00F33A68">
        <w:rPr>
          <w:rFonts w:ascii="Times New Roman" w:eastAsia="新細明體" w:hAnsi="Times New Roman" w:hint="eastAsia"/>
          <w:szCs w:val="24"/>
        </w:rPr>
        <w:t>PM</w:t>
      </w:r>
      <w:r w:rsidR="00F33A68">
        <w:rPr>
          <w:rFonts w:ascii="Times New Roman" w:eastAsia="新細明體" w:hAnsi="Times New Roman" w:hint="eastAsia"/>
          <w:szCs w:val="24"/>
        </w:rPr>
        <w:t>是否有空回答專案問題</w:t>
      </w:r>
      <w:r w:rsidR="00F33A68">
        <w:rPr>
          <w:rFonts w:ascii="Times New Roman" w:eastAsia="新細明體" w:hAnsi="Times New Roman" w:hint="eastAsia"/>
          <w:szCs w:val="24"/>
        </w:rPr>
        <w:t>, PMO</w:t>
      </w:r>
      <w:r w:rsidR="00F33A68">
        <w:rPr>
          <w:rFonts w:ascii="Times New Roman" w:eastAsia="新細明體" w:hAnsi="Times New Roman" w:hint="eastAsia"/>
          <w:szCs w:val="24"/>
        </w:rPr>
        <w:t>應該參考那些進行稽核</w:t>
      </w:r>
      <w:ins w:id="62" w:author="User" w:date="2019-04-26T21:58:00Z">
        <w:r w:rsidR="00042970" w:rsidRPr="0048771A">
          <w:rPr>
            <w:rFonts w:asciiTheme="minorEastAsia" w:hAnsiTheme="minorEastAsia"/>
            <w:color w:val="000000" w:themeColor="text1"/>
            <w:szCs w:val="24"/>
            <w:highlight w:val="yellow"/>
            <w:rPrChange w:id="63" w:author="User" w:date="2019-04-27T02:30:00Z">
              <w:rPr>
                <w:rFonts w:asciiTheme="minorEastAsia" w:hAnsiTheme="minorEastAsia"/>
                <w:color w:val="000000" w:themeColor="text1"/>
                <w:szCs w:val="24"/>
              </w:rPr>
            </w:rPrChange>
          </w:rPr>
          <w:t>(2019/04/25有出現一樣的)</w:t>
        </w:r>
      </w:ins>
    </w:p>
    <w:p w14:paraId="69E0FB53"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績效報告</w:t>
      </w:r>
    </w:p>
    <w:p w14:paraId="77168E0B"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企業環境因素</w:t>
      </w:r>
    </w:p>
    <w:p w14:paraId="3754359B"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組織過程資產</w:t>
      </w:r>
    </w:p>
    <w:p w14:paraId="34994DA8"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專案文件</w:t>
      </w:r>
    </w:p>
    <w:p w14:paraId="7844F168" w14:textId="77777777" w:rsidR="00F33A68" w:rsidRDefault="00F33A68" w:rsidP="00F33A68">
      <w:pPr>
        <w:adjustRightInd w:val="0"/>
        <w:snapToGrid w:val="0"/>
        <w:rPr>
          <w:rFonts w:ascii="Times New Roman" w:eastAsia="新細明體" w:hAnsi="Times New Roman"/>
          <w:szCs w:val="24"/>
        </w:rPr>
      </w:pPr>
    </w:p>
    <w:p w14:paraId="07EE18A6"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lastRenderedPageBreak/>
        <w:t>35.</w:t>
      </w:r>
      <w:r w:rsidR="00F33A68">
        <w:rPr>
          <w:rFonts w:ascii="Times New Roman" w:eastAsia="新細明體" w:hAnsi="Times New Roman" w:hint="eastAsia"/>
          <w:szCs w:val="24"/>
        </w:rPr>
        <w:t>要模擬專案時程需要參考以下哪個</w:t>
      </w:r>
      <w:r w:rsidR="00F33A68">
        <w:rPr>
          <w:rFonts w:ascii="Times New Roman" w:eastAsia="新細明體" w:hAnsi="Times New Roman" w:hint="eastAsia"/>
          <w:szCs w:val="24"/>
        </w:rPr>
        <w:t>(</w:t>
      </w:r>
      <w:r w:rsidR="00F33A68">
        <w:rPr>
          <w:rFonts w:ascii="Times New Roman" w:eastAsia="新細明體" w:hAnsi="Times New Roman" w:hint="eastAsia"/>
          <w:szCs w:val="24"/>
        </w:rPr>
        <w:t>題目關鍵字有</w:t>
      </w:r>
      <w:r w:rsidR="00F33A68">
        <w:rPr>
          <w:rFonts w:ascii="Times New Roman" w:eastAsia="新細明體" w:hAnsi="Times New Roman" w:hint="eastAsia"/>
          <w:szCs w:val="24"/>
        </w:rPr>
        <w:t>simulate, Duration,</w:t>
      </w:r>
      <w:r w:rsidR="00F33A68">
        <w:rPr>
          <w:rFonts w:ascii="Times New Roman" w:eastAsia="新細明體" w:hAnsi="Times New Roman" w:hint="eastAsia"/>
          <w:szCs w:val="24"/>
        </w:rPr>
        <w:t>不仔細看會認錯子過程</w:t>
      </w:r>
      <w:r w:rsidR="00F33A68">
        <w:rPr>
          <w:rFonts w:ascii="Times New Roman" w:eastAsia="新細明體" w:hAnsi="Times New Roman" w:hint="eastAsia"/>
          <w:szCs w:val="24"/>
        </w:rPr>
        <w:t>)</w:t>
      </w:r>
    </w:p>
    <w:p w14:paraId="54344124"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What if scenario analysis</w:t>
      </w:r>
      <w:r>
        <w:rPr>
          <w:rFonts w:ascii="Times New Roman" w:eastAsia="新細明體" w:hAnsi="Times New Roman" w:hint="eastAsia"/>
          <w:szCs w:val="24"/>
        </w:rPr>
        <w:br/>
        <w:t>Network diagram</w:t>
      </w:r>
    </w:p>
    <w:p w14:paraId="73B3DBB1" w14:textId="77777777" w:rsidR="00F33A68" w:rsidRDefault="00F33A68" w:rsidP="00F33A68">
      <w:pPr>
        <w:adjustRightInd w:val="0"/>
        <w:snapToGrid w:val="0"/>
        <w:rPr>
          <w:rFonts w:ascii="Times New Roman" w:eastAsia="新細明體" w:hAnsi="Times New Roman"/>
          <w:szCs w:val="24"/>
        </w:rPr>
      </w:pPr>
    </w:p>
    <w:p w14:paraId="55FFF86E"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Theme="minorEastAsia" w:hAnsi="Times New Roman" w:hint="eastAsia"/>
          <w:szCs w:val="24"/>
        </w:rPr>
        <w:t>36.</w:t>
      </w:r>
      <w:r w:rsidR="00F33A68">
        <w:rPr>
          <w:rFonts w:ascii="Times New Roman" w:hAnsi="Times New Roman" w:hint="eastAsia"/>
          <w:szCs w:val="24"/>
        </w:rPr>
        <w:t>BETA</w:t>
      </w:r>
      <w:r w:rsidR="00F33A68">
        <w:rPr>
          <w:rFonts w:ascii="Times New Roman" w:hAnsi="Times New Roman" w:hint="eastAsia"/>
          <w:szCs w:val="24"/>
        </w:rPr>
        <w:t>計算題</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最可能的時程</w:t>
      </w:r>
      <w:r w:rsidR="00F33A68">
        <w:rPr>
          <w:rFonts w:ascii="Times New Roman" w:eastAsia="新細明體" w:hAnsi="Times New Roman" w:hint="eastAsia"/>
          <w:szCs w:val="24"/>
        </w:rPr>
        <w:t>5</w:t>
      </w:r>
      <w:r w:rsidR="00F33A68">
        <w:rPr>
          <w:rFonts w:ascii="Times New Roman" w:eastAsia="新細明體" w:hAnsi="Times New Roman" w:hint="eastAsia"/>
          <w:szCs w:val="24"/>
        </w:rPr>
        <w:t>週</w:t>
      </w:r>
      <w:r w:rsidR="00F33A68">
        <w:rPr>
          <w:rFonts w:ascii="Times New Roman" w:eastAsia="新細明體" w:hAnsi="Times New Roman" w:hint="eastAsia"/>
          <w:szCs w:val="24"/>
        </w:rPr>
        <w:t>,</w:t>
      </w:r>
      <w:r w:rsidR="00F33A68">
        <w:rPr>
          <w:rFonts w:ascii="Times New Roman" w:eastAsia="新細明體" w:hAnsi="Times New Roman" w:hint="eastAsia"/>
          <w:szCs w:val="24"/>
        </w:rPr>
        <w:t>樂觀估計時程</w:t>
      </w:r>
      <w:r w:rsidR="00F33A68">
        <w:rPr>
          <w:rFonts w:ascii="Times New Roman" w:eastAsia="新細明體" w:hAnsi="Times New Roman" w:hint="eastAsia"/>
          <w:szCs w:val="24"/>
        </w:rPr>
        <w:t>3</w:t>
      </w:r>
      <w:r w:rsidR="00F33A68">
        <w:rPr>
          <w:rFonts w:ascii="Times New Roman" w:eastAsia="新細明體" w:hAnsi="Times New Roman" w:hint="eastAsia"/>
          <w:szCs w:val="24"/>
        </w:rPr>
        <w:t>週</w:t>
      </w:r>
      <w:r w:rsidR="00F33A68">
        <w:rPr>
          <w:rFonts w:ascii="Times New Roman" w:eastAsia="新細明體" w:hAnsi="Times New Roman" w:hint="eastAsia"/>
          <w:szCs w:val="24"/>
        </w:rPr>
        <w:t>,</w:t>
      </w:r>
      <w:r w:rsidR="00F33A68">
        <w:rPr>
          <w:rFonts w:ascii="Times New Roman" w:eastAsia="新細明體" w:hAnsi="Times New Roman" w:hint="eastAsia"/>
          <w:szCs w:val="24"/>
        </w:rPr>
        <w:t>悲觀估計時程</w:t>
      </w:r>
      <w:r w:rsidR="00F33A68">
        <w:rPr>
          <w:rFonts w:ascii="Times New Roman" w:eastAsia="新細明體" w:hAnsi="Times New Roman" w:hint="eastAsia"/>
          <w:szCs w:val="24"/>
        </w:rPr>
        <w:t>7</w:t>
      </w:r>
      <w:r w:rsidR="00F33A68">
        <w:rPr>
          <w:rFonts w:ascii="Times New Roman" w:eastAsia="新細明體" w:hAnsi="Times New Roman" w:hint="eastAsia"/>
          <w:szCs w:val="24"/>
        </w:rPr>
        <w:t>週</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請問估算值</w:t>
      </w:r>
      <w:ins w:id="64" w:author="User" w:date="2019-04-26T21:58:00Z">
        <w:r w:rsidR="007F3167" w:rsidRPr="0048771A">
          <w:rPr>
            <w:rFonts w:asciiTheme="minorEastAsia" w:hAnsiTheme="minorEastAsia"/>
            <w:color w:val="000000" w:themeColor="text1"/>
            <w:szCs w:val="24"/>
            <w:highlight w:val="yellow"/>
            <w:rPrChange w:id="65" w:author="User" w:date="2019-04-27T02:30:00Z">
              <w:rPr>
                <w:rFonts w:asciiTheme="minorEastAsia" w:hAnsiTheme="minorEastAsia"/>
                <w:color w:val="000000" w:themeColor="text1"/>
                <w:szCs w:val="24"/>
              </w:rPr>
            </w:rPrChange>
          </w:rPr>
          <w:t>(2019/04/25</w:t>
        </w:r>
        <w:r w:rsidR="007F3167" w:rsidRPr="0048771A">
          <w:rPr>
            <w:rFonts w:asciiTheme="minorEastAsia" w:hAnsiTheme="minorEastAsia" w:hint="eastAsia"/>
            <w:color w:val="000000" w:themeColor="text1"/>
            <w:szCs w:val="24"/>
            <w:highlight w:val="yellow"/>
            <w:rPrChange w:id="66" w:author="User" w:date="2019-04-27T02:30:00Z">
              <w:rPr>
                <w:rFonts w:asciiTheme="minorEastAsia" w:hAnsiTheme="minorEastAsia" w:hint="eastAsia"/>
                <w:color w:val="000000" w:themeColor="text1"/>
                <w:szCs w:val="24"/>
              </w:rPr>
            </w:rPrChange>
          </w:rPr>
          <w:t>有出現一樣的</w:t>
        </w:r>
        <w:r w:rsidR="007F3167" w:rsidRPr="0048771A">
          <w:rPr>
            <w:rFonts w:asciiTheme="minorEastAsia" w:hAnsiTheme="minorEastAsia"/>
            <w:color w:val="000000" w:themeColor="text1"/>
            <w:szCs w:val="24"/>
            <w:highlight w:val="yellow"/>
            <w:rPrChange w:id="67" w:author="User" w:date="2019-04-27T02:30:00Z">
              <w:rPr>
                <w:rFonts w:asciiTheme="minorEastAsia" w:hAnsiTheme="minorEastAsia"/>
                <w:color w:val="000000" w:themeColor="text1"/>
                <w:szCs w:val="24"/>
              </w:rPr>
            </w:rPrChange>
          </w:rPr>
          <w:t>)</w:t>
        </w:r>
      </w:ins>
    </w:p>
    <w:p w14:paraId="57EA79CA" w14:textId="77777777" w:rsidR="00F33A68" w:rsidRDefault="00F33A68" w:rsidP="00F33A68">
      <w:pPr>
        <w:adjustRightInd w:val="0"/>
        <w:snapToGrid w:val="0"/>
        <w:rPr>
          <w:rFonts w:ascii="Times New Roman" w:eastAsia="新細明體" w:hAnsi="Times New Roman"/>
          <w:szCs w:val="24"/>
        </w:rPr>
      </w:pPr>
    </w:p>
    <w:p w14:paraId="594F0E73" w14:textId="77777777" w:rsidR="00F33A68" w:rsidRDefault="00366631" w:rsidP="00F33A68">
      <w:pPr>
        <w:pStyle w:val="2"/>
        <w:adjustRightInd w:val="0"/>
        <w:snapToGrid w:val="0"/>
        <w:ind w:leftChars="0" w:left="0"/>
        <w:rPr>
          <w:rFonts w:ascii="Times New Roman" w:hAnsi="Times New Roman"/>
          <w:szCs w:val="24"/>
        </w:rPr>
      </w:pPr>
      <w:r>
        <w:rPr>
          <w:rFonts w:ascii="Times New Roman" w:eastAsia="新細明體" w:hAnsi="Times New Roman" w:hint="eastAsia"/>
          <w:szCs w:val="24"/>
        </w:rPr>
        <w:t>37.</w:t>
      </w:r>
      <w:commentRangeStart w:id="68"/>
      <w:r w:rsidR="00F33A68">
        <w:rPr>
          <w:rFonts w:ascii="Times New Roman" w:eastAsia="新細明體" w:hAnsi="Times New Roman" w:hint="eastAsia"/>
          <w:szCs w:val="24"/>
        </w:rPr>
        <w:t xml:space="preserve">BAC=9000, </w:t>
      </w:r>
      <w:r w:rsidR="00F33A68">
        <w:rPr>
          <w:rFonts w:ascii="Times New Roman" w:hAnsi="Times New Roman" w:hint="eastAsia"/>
          <w:szCs w:val="24"/>
        </w:rPr>
        <w:t>E</w:t>
      </w:r>
      <w:r w:rsidR="00F33A68">
        <w:rPr>
          <w:rFonts w:ascii="Times New Roman" w:eastAsia="新細明體" w:hAnsi="Times New Roman" w:hint="eastAsia"/>
          <w:szCs w:val="24"/>
        </w:rPr>
        <w:t>V=1000,</w:t>
      </w:r>
      <w:r w:rsidR="00F33A68">
        <w:rPr>
          <w:rFonts w:ascii="Times New Roman" w:hAnsi="Times New Roman" w:hint="eastAsia"/>
          <w:szCs w:val="24"/>
        </w:rPr>
        <w:t>AC</w:t>
      </w:r>
      <w:r w:rsidR="00F33A68">
        <w:rPr>
          <w:rFonts w:ascii="Times New Roman" w:eastAsia="新細明體" w:hAnsi="Times New Roman" w:hint="eastAsia"/>
          <w:szCs w:val="24"/>
        </w:rPr>
        <w:t>=1500,</w:t>
      </w:r>
      <w:r w:rsidR="00F33A68">
        <w:rPr>
          <w:rFonts w:ascii="Times New Roman" w:hAnsi="Times New Roman" w:hint="eastAsia"/>
          <w:szCs w:val="24"/>
        </w:rPr>
        <w:t>P</w:t>
      </w:r>
      <w:r w:rsidR="00F33A68">
        <w:rPr>
          <w:rFonts w:ascii="Times New Roman" w:eastAsia="新細明體" w:hAnsi="Times New Roman" w:hint="eastAsia"/>
          <w:szCs w:val="24"/>
        </w:rPr>
        <w:t>V=2000</w:t>
      </w:r>
      <w:r w:rsidR="00F33A68">
        <w:rPr>
          <w:rFonts w:ascii="Times New Roman" w:hAnsi="Times New Roman" w:hint="eastAsia"/>
          <w:szCs w:val="24"/>
        </w:rPr>
        <w:t>，計算</w:t>
      </w:r>
      <w:r w:rsidR="00F33A68">
        <w:rPr>
          <w:rFonts w:ascii="Times New Roman" w:hAnsi="Times New Roman" w:hint="eastAsia"/>
          <w:szCs w:val="24"/>
        </w:rPr>
        <w:t>EAC</w:t>
      </w:r>
      <w:r w:rsidR="00F33A68">
        <w:rPr>
          <w:rFonts w:ascii="Times New Roman" w:hAnsi="Times New Roman" w:hint="eastAsia"/>
          <w:szCs w:val="24"/>
        </w:rPr>
        <w:t>並解釋</w:t>
      </w:r>
      <w:r w:rsidR="00F33A68">
        <w:rPr>
          <w:rFonts w:ascii="Times New Roman" w:hAnsi="Times New Roman" w:hint="eastAsia"/>
          <w:szCs w:val="24"/>
        </w:rPr>
        <w:t>EAC</w:t>
      </w:r>
      <w:commentRangeEnd w:id="68"/>
      <w:r w:rsidR="00414A2F">
        <w:rPr>
          <w:rStyle w:val="aa"/>
          <w:rFonts w:asciiTheme="minorHAnsi" w:eastAsiaTheme="minorEastAsia" w:hAnsiTheme="minorHAnsi" w:cstheme="minorBidi"/>
        </w:rPr>
        <w:commentReference w:id="68"/>
      </w:r>
    </w:p>
    <w:p w14:paraId="48EA4A56"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13500, </w:t>
      </w:r>
      <w:r>
        <w:rPr>
          <w:rFonts w:ascii="Times New Roman" w:eastAsia="新細明體" w:hAnsi="Times New Roman" w:hint="eastAsia"/>
          <w:szCs w:val="24"/>
        </w:rPr>
        <w:t>完工預算</w:t>
      </w:r>
    </w:p>
    <w:p w14:paraId="5F32A90C"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13500, </w:t>
      </w:r>
      <w:r>
        <w:rPr>
          <w:rFonts w:ascii="Times New Roman" w:eastAsia="新細明體" w:hAnsi="Times New Roman" w:hint="eastAsia"/>
          <w:szCs w:val="24"/>
        </w:rPr>
        <w:t>完工成本預估值</w:t>
      </w:r>
    </w:p>
    <w:p w14:paraId="358C091A"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9000, </w:t>
      </w:r>
      <w:r>
        <w:rPr>
          <w:rFonts w:ascii="Times New Roman" w:eastAsia="新細明體" w:hAnsi="Times New Roman" w:hint="eastAsia"/>
          <w:szCs w:val="24"/>
        </w:rPr>
        <w:t>完工預算</w:t>
      </w:r>
    </w:p>
    <w:p w14:paraId="5845F8D2"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9000,</w:t>
      </w:r>
      <w:r>
        <w:rPr>
          <w:rFonts w:ascii="Times New Roman" w:eastAsia="新細明體" w:hAnsi="Times New Roman" w:hint="eastAsia"/>
          <w:szCs w:val="24"/>
        </w:rPr>
        <w:t>完工成本預估值</w:t>
      </w:r>
    </w:p>
    <w:p w14:paraId="0F6769FB" w14:textId="77777777" w:rsidR="00F33A68" w:rsidRDefault="00F33A68" w:rsidP="00F33A68">
      <w:pPr>
        <w:adjustRightInd w:val="0"/>
        <w:snapToGrid w:val="0"/>
        <w:rPr>
          <w:rFonts w:ascii="Times New Roman" w:eastAsia="新細明體" w:hAnsi="Times New Roman"/>
          <w:szCs w:val="24"/>
        </w:rPr>
      </w:pPr>
    </w:p>
    <w:p w14:paraId="0D5985EC"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38.</w:t>
      </w:r>
      <w:r w:rsidR="00F33A68">
        <w:rPr>
          <w:rFonts w:ascii="Times New Roman" w:eastAsia="新細明體" w:hAnsi="Times New Roman" w:hint="eastAsia"/>
          <w:szCs w:val="24"/>
        </w:rPr>
        <w:t>在弱矩陣的組織裡</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專案做到一半</w:t>
      </w:r>
      <w:r w:rsidR="00F33A68">
        <w:rPr>
          <w:rFonts w:ascii="Times New Roman" w:eastAsia="新細明體" w:hAnsi="Times New Roman" w:hint="eastAsia"/>
          <w:szCs w:val="24"/>
        </w:rPr>
        <w:t>,</w:t>
      </w:r>
      <w:r w:rsidR="00F33A68">
        <w:rPr>
          <w:rFonts w:ascii="Times New Roman" w:eastAsia="新細明體" w:hAnsi="Times New Roman" w:hint="eastAsia"/>
          <w:szCs w:val="24"/>
        </w:rPr>
        <w:t>開發部門經理把人員調走了</w:t>
      </w:r>
      <w:r w:rsidR="00F33A68">
        <w:rPr>
          <w:rFonts w:ascii="Times New Roman" w:eastAsia="新細明體" w:hAnsi="Times New Roman" w:hint="eastAsia"/>
          <w:szCs w:val="24"/>
        </w:rPr>
        <w:t>,PM</w:t>
      </w:r>
      <w:r w:rsidR="00F33A68">
        <w:rPr>
          <w:rFonts w:ascii="Times New Roman" w:eastAsia="新細明體" w:hAnsi="Times New Roman" w:hint="eastAsia"/>
          <w:szCs w:val="24"/>
        </w:rPr>
        <w:t>應該怎麼辦</w:t>
      </w:r>
    </w:p>
    <w:p w14:paraId="3E736A01" w14:textId="77777777" w:rsidR="00F33A68" w:rsidRPr="00DB18BC"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雇新的人</w:t>
      </w:r>
      <w:ins w:id="69" w:author="User" w:date="2019-04-26T22:01:00Z">
        <w:r w:rsidR="00DB18BC" w:rsidRPr="0048771A">
          <w:rPr>
            <w:rFonts w:asciiTheme="minorEastAsia" w:hAnsiTheme="minorEastAsia"/>
            <w:color w:val="000000" w:themeColor="text1"/>
            <w:szCs w:val="24"/>
            <w:highlight w:val="yellow"/>
            <w:rPrChange w:id="70" w:author="User" w:date="2019-04-27T02:30:00Z">
              <w:rPr>
                <w:rFonts w:asciiTheme="minorEastAsia" w:hAnsiTheme="minorEastAsia"/>
                <w:color w:val="000000" w:themeColor="text1"/>
                <w:szCs w:val="24"/>
              </w:rPr>
            </w:rPrChange>
          </w:rPr>
          <w:t>(2019/04/25有出現一樣的)</w:t>
        </w:r>
      </w:ins>
    </w:p>
    <w:p w14:paraId="6CB675D6"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記錄至議題紀錄</w:t>
      </w:r>
    </w:p>
    <w:p w14:paraId="2ED38BE7"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擬定風險回應</w:t>
      </w:r>
    </w:p>
    <w:p w14:paraId="04AAEBD2" w14:textId="77777777" w:rsidR="00F33A68" w:rsidRDefault="00F33A68" w:rsidP="00F33A68">
      <w:pPr>
        <w:adjustRightInd w:val="0"/>
        <w:snapToGrid w:val="0"/>
        <w:rPr>
          <w:rFonts w:ascii="Times New Roman" w:eastAsia="新細明體" w:hAnsi="Times New Roman"/>
          <w:szCs w:val="24"/>
        </w:rPr>
      </w:pPr>
    </w:p>
    <w:p w14:paraId="2C259508"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39.</w:t>
      </w:r>
      <w:r w:rsidR="00F33A68">
        <w:rPr>
          <w:rFonts w:ascii="Times New Roman" w:eastAsia="新細明體" w:hAnsi="Times New Roman" w:hint="eastAsia"/>
          <w:szCs w:val="24"/>
        </w:rPr>
        <w:t>在專案結束移轉階段</w:t>
      </w:r>
      <w:r w:rsidR="00F33A68">
        <w:rPr>
          <w:rFonts w:ascii="Times New Roman" w:eastAsia="新細明體" w:hAnsi="Times New Roman" w:hint="eastAsia"/>
          <w:szCs w:val="24"/>
        </w:rPr>
        <w:t>, PM</w:t>
      </w:r>
      <w:r w:rsidR="00F33A68">
        <w:rPr>
          <w:rFonts w:ascii="Times New Roman" w:eastAsia="新細明體" w:hAnsi="Times New Roman" w:hint="eastAsia"/>
          <w:szCs w:val="24"/>
        </w:rPr>
        <w:t>發現之前</w:t>
      </w:r>
      <w:r w:rsidR="00F33A68">
        <w:rPr>
          <w:rFonts w:ascii="Times New Roman" w:eastAsia="新細明體" w:hAnsi="Times New Roman" w:hint="eastAsia"/>
          <w:szCs w:val="24"/>
        </w:rPr>
        <w:t>XX</w:t>
      </w:r>
      <w:r w:rsidR="00F33A68">
        <w:rPr>
          <w:rFonts w:ascii="Times New Roman" w:eastAsia="新細明體" w:hAnsi="Times New Roman" w:hint="eastAsia"/>
          <w:szCs w:val="24"/>
        </w:rPr>
        <w:t>報告不見了</w:t>
      </w:r>
      <w:r w:rsidR="00F33A68">
        <w:rPr>
          <w:rFonts w:ascii="Times New Roman" w:eastAsia="新細明體" w:hAnsi="Times New Roman" w:hint="eastAsia"/>
          <w:szCs w:val="24"/>
        </w:rPr>
        <w:t>,</w:t>
      </w:r>
      <w:r w:rsidR="00F33A68">
        <w:rPr>
          <w:rFonts w:ascii="Times New Roman" w:eastAsia="新細明體" w:hAnsi="Times New Roman" w:hint="eastAsia"/>
          <w:szCs w:val="24"/>
        </w:rPr>
        <w:t>請問應該怎麼辦</w:t>
      </w:r>
    </w:p>
    <w:p w14:paraId="38D32128"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告訴利害關係人報告不見了</w:t>
      </w:r>
      <w:r>
        <w:rPr>
          <w:rFonts w:ascii="Times New Roman" w:eastAsia="新細明體" w:hAnsi="Times New Roman" w:hint="eastAsia"/>
          <w:szCs w:val="24"/>
        </w:rPr>
        <w:t>,</w:t>
      </w:r>
      <w:r>
        <w:rPr>
          <w:rFonts w:ascii="Times New Roman" w:eastAsia="新細明體" w:hAnsi="Times New Roman" w:hint="eastAsia"/>
          <w:szCs w:val="24"/>
        </w:rPr>
        <w:t>讓對方接受</w:t>
      </w:r>
      <w:ins w:id="71" w:author="User" w:date="2019-04-26T22:01:00Z">
        <w:r w:rsidR="00143092" w:rsidRPr="0048771A">
          <w:rPr>
            <w:rFonts w:asciiTheme="minorEastAsia" w:hAnsiTheme="minorEastAsia"/>
            <w:color w:val="000000" w:themeColor="text1"/>
            <w:szCs w:val="24"/>
            <w:highlight w:val="yellow"/>
            <w:rPrChange w:id="72" w:author="User" w:date="2019-04-27T02:30:00Z">
              <w:rPr>
                <w:rFonts w:asciiTheme="minorEastAsia" w:hAnsiTheme="minorEastAsia"/>
                <w:color w:val="000000" w:themeColor="text1"/>
                <w:szCs w:val="24"/>
              </w:rPr>
            </w:rPrChange>
          </w:rPr>
          <w:t>(2019/04/25有出現一樣的)</w:t>
        </w:r>
      </w:ins>
    </w:p>
    <w:p w14:paraId="16ABDFCA"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記錄到議題記錄</w:t>
      </w:r>
    </w:p>
    <w:p w14:paraId="5AB4FD35"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不要提到此報告</w:t>
      </w:r>
    </w:p>
    <w:p w14:paraId="6C62B643" w14:textId="77777777" w:rsidR="00F33A68" w:rsidRDefault="00F33A68" w:rsidP="00F33A68">
      <w:pPr>
        <w:adjustRightInd w:val="0"/>
        <w:snapToGrid w:val="0"/>
        <w:rPr>
          <w:rFonts w:ascii="Times New Roman" w:eastAsia="新細明體" w:hAnsi="Times New Roman"/>
          <w:szCs w:val="24"/>
        </w:rPr>
      </w:pPr>
    </w:p>
    <w:p w14:paraId="21F72AA4"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40.</w:t>
      </w:r>
      <w:r w:rsidR="00F33A68">
        <w:rPr>
          <w:rFonts w:ascii="Times New Roman" w:eastAsia="新細明體" w:hAnsi="Times New Roman" w:hint="eastAsia"/>
          <w:szCs w:val="24"/>
        </w:rPr>
        <w:t>(</w:t>
      </w:r>
      <w:r w:rsidR="00F33A68">
        <w:rPr>
          <w:rFonts w:ascii="Times New Roman" w:eastAsia="新細明體" w:hAnsi="Times New Roman" w:hint="eastAsia"/>
          <w:szCs w:val="24"/>
        </w:rPr>
        <w:t>長宏題庫有類似的</w:t>
      </w:r>
      <w:r w:rsidR="00F33A68">
        <w:rPr>
          <w:rFonts w:ascii="Times New Roman" w:eastAsia="新細明體" w:hAnsi="Times New Roman" w:hint="eastAsia"/>
          <w:szCs w:val="24"/>
        </w:rPr>
        <w:t>)</w:t>
      </w:r>
      <w:r w:rsidR="00F33A68">
        <w:rPr>
          <w:rFonts w:ascii="Times New Roman" w:eastAsia="新細明體" w:hAnsi="Times New Roman" w:hint="eastAsia"/>
          <w:szCs w:val="24"/>
        </w:rPr>
        <w:t>一題商業企劃案有問題</w:t>
      </w:r>
      <w:r w:rsidR="00F33A68">
        <w:rPr>
          <w:rFonts w:ascii="Times New Roman" w:eastAsia="新細明體" w:hAnsi="Times New Roman" w:hint="eastAsia"/>
          <w:szCs w:val="24"/>
        </w:rPr>
        <w:t>, PM</w:t>
      </w:r>
      <w:r w:rsidR="00F33A68">
        <w:rPr>
          <w:rFonts w:ascii="Times New Roman" w:eastAsia="新細明體" w:hAnsi="Times New Roman" w:hint="eastAsia"/>
          <w:szCs w:val="24"/>
        </w:rPr>
        <w:t>應該怎麼做</w:t>
      </w:r>
      <w:r w:rsidR="00F33A68">
        <w:rPr>
          <w:rFonts w:ascii="Times New Roman" w:eastAsia="新細明體" w:hAnsi="Times New Roman" w:hint="eastAsia"/>
          <w:szCs w:val="24"/>
        </w:rPr>
        <w:t>,</w:t>
      </w:r>
      <w:r w:rsidR="00F33A68">
        <w:rPr>
          <w:rFonts w:ascii="Times New Roman" w:eastAsia="新細明體" w:hAnsi="Times New Roman" w:hint="eastAsia"/>
          <w:szCs w:val="24"/>
        </w:rPr>
        <w:t>選項有請商業分析師修改</w:t>
      </w:r>
      <w:r w:rsidR="00F33A68">
        <w:rPr>
          <w:rFonts w:ascii="Times New Roman" w:eastAsia="新細明體" w:hAnsi="Times New Roman" w:hint="eastAsia"/>
          <w:szCs w:val="24"/>
        </w:rPr>
        <w:t>,</w:t>
      </w:r>
      <w:r w:rsidR="00F33A68">
        <w:rPr>
          <w:rFonts w:ascii="Times New Roman" w:eastAsia="新細明體" w:hAnsi="Times New Roman" w:hint="eastAsia"/>
          <w:szCs w:val="24"/>
        </w:rPr>
        <w:t>不管它</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自己改</w:t>
      </w:r>
      <w:ins w:id="73" w:author="User" w:date="2019-04-27T02:17:00Z">
        <w:r w:rsidR="00382379" w:rsidRPr="0048771A">
          <w:rPr>
            <w:rFonts w:asciiTheme="minorEastAsia" w:hAnsiTheme="minorEastAsia"/>
            <w:color w:val="000000" w:themeColor="text1"/>
            <w:szCs w:val="24"/>
            <w:highlight w:val="yellow"/>
            <w:rPrChange w:id="74" w:author="User" w:date="2019-04-27T02:30:00Z">
              <w:rPr>
                <w:rFonts w:asciiTheme="minorEastAsia" w:hAnsiTheme="minorEastAsia"/>
                <w:color w:val="000000" w:themeColor="text1"/>
                <w:szCs w:val="24"/>
              </w:rPr>
            </w:rPrChange>
          </w:rPr>
          <w:t>(2019/04/26</w:t>
        </w:r>
        <w:r w:rsidR="00382379" w:rsidRPr="0048771A">
          <w:rPr>
            <w:rFonts w:asciiTheme="minorEastAsia" w:hAnsiTheme="minorEastAsia" w:hint="eastAsia"/>
            <w:color w:val="000000" w:themeColor="text1"/>
            <w:szCs w:val="24"/>
            <w:highlight w:val="yellow"/>
            <w:rPrChange w:id="75" w:author="User" w:date="2019-04-27T02:30:00Z">
              <w:rPr>
                <w:rFonts w:asciiTheme="minorEastAsia" w:hAnsiTheme="minorEastAsia" w:hint="eastAsia"/>
                <w:color w:val="000000" w:themeColor="text1"/>
                <w:szCs w:val="24"/>
              </w:rPr>
            </w:rPrChange>
          </w:rPr>
          <w:t>有出現一樣的</w:t>
        </w:r>
        <w:r w:rsidR="00382379" w:rsidRPr="0048771A">
          <w:rPr>
            <w:rFonts w:asciiTheme="minorEastAsia" w:hAnsiTheme="minorEastAsia"/>
            <w:color w:val="000000" w:themeColor="text1"/>
            <w:szCs w:val="24"/>
            <w:highlight w:val="yellow"/>
            <w:rPrChange w:id="76" w:author="User" w:date="2019-04-27T02:30:00Z">
              <w:rPr>
                <w:rFonts w:asciiTheme="minorEastAsia" w:hAnsiTheme="minorEastAsia"/>
                <w:color w:val="000000" w:themeColor="text1"/>
                <w:szCs w:val="24"/>
              </w:rPr>
            </w:rPrChange>
          </w:rPr>
          <w:t>)</w:t>
        </w:r>
      </w:ins>
    </w:p>
    <w:p w14:paraId="222BAAA0" w14:textId="77777777" w:rsidR="00F33A68" w:rsidRDefault="00F33A68" w:rsidP="00F33A68">
      <w:pPr>
        <w:adjustRightInd w:val="0"/>
        <w:snapToGrid w:val="0"/>
        <w:rPr>
          <w:rFonts w:ascii="Times New Roman" w:eastAsia="新細明體" w:hAnsi="Times New Roman"/>
          <w:szCs w:val="24"/>
        </w:rPr>
      </w:pPr>
    </w:p>
    <w:p w14:paraId="003D75D3"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41.</w:t>
      </w:r>
      <w:r w:rsidR="00F33A68">
        <w:rPr>
          <w:rFonts w:ascii="Times New Roman" w:eastAsia="新細明體" w:hAnsi="Times New Roman" w:hint="eastAsia"/>
          <w:szCs w:val="24"/>
        </w:rPr>
        <w:t>(</w:t>
      </w:r>
      <w:r w:rsidR="00F33A68">
        <w:rPr>
          <w:rFonts w:ascii="Times New Roman" w:eastAsia="新細明體" w:hAnsi="Times New Roman" w:hint="eastAsia"/>
          <w:szCs w:val="24"/>
        </w:rPr>
        <w:t>長宏題庫有</w:t>
      </w:r>
      <w:r w:rsidR="00F33A68">
        <w:rPr>
          <w:rFonts w:ascii="Times New Roman" w:eastAsia="新細明體" w:hAnsi="Times New Roman" w:hint="eastAsia"/>
          <w:szCs w:val="24"/>
        </w:rPr>
        <w:t>)</w:t>
      </w:r>
      <w:r w:rsidR="00F33A68">
        <w:rPr>
          <w:rFonts w:ascii="Times New Roman" w:eastAsia="新細明體" w:hAnsi="Times New Roman" w:hint="eastAsia"/>
          <w:szCs w:val="24"/>
        </w:rPr>
        <w:t>一題可交付成果驗證不過</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可是</w:t>
      </w:r>
      <w:r w:rsidR="00F33A68">
        <w:rPr>
          <w:rFonts w:ascii="Times New Roman" w:eastAsia="新細明體" w:hAnsi="Times New Roman" w:hint="eastAsia"/>
          <w:szCs w:val="24"/>
        </w:rPr>
        <w:t>sponsor</w:t>
      </w:r>
      <w:r w:rsidR="00F33A68">
        <w:rPr>
          <w:rFonts w:ascii="Times New Roman" w:eastAsia="新細明體" w:hAnsi="Times New Roman" w:hint="eastAsia"/>
          <w:szCs w:val="24"/>
        </w:rPr>
        <w:t>要你按時給客戶</w:t>
      </w:r>
      <w:r w:rsidR="00F33A68">
        <w:rPr>
          <w:rFonts w:ascii="Times New Roman" w:eastAsia="新細明體" w:hAnsi="Times New Roman" w:hint="eastAsia"/>
          <w:szCs w:val="24"/>
        </w:rPr>
        <w:t>,</w:t>
      </w:r>
      <w:r w:rsidR="00F33A68">
        <w:rPr>
          <w:rFonts w:ascii="Times New Roman" w:eastAsia="新細明體" w:hAnsi="Times New Roman" w:hint="eastAsia"/>
          <w:szCs w:val="24"/>
        </w:rPr>
        <w:t>選項有確保證客戶驗證過</w:t>
      </w:r>
      <w:r w:rsidR="00F33A68">
        <w:rPr>
          <w:rFonts w:ascii="Times New Roman" w:eastAsia="新細明體" w:hAnsi="Times New Roman" w:hint="eastAsia"/>
          <w:szCs w:val="24"/>
        </w:rPr>
        <w:t>,</w:t>
      </w:r>
      <w:r w:rsidR="00F33A68">
        <w:rPr>
          <w:rFonts w:ascii="Times New Roman" w:eastAsia="新細明體" w:hAnsi="Times New Roman" w:hint="eastAsia"/>
          <w:szCs w:val="24"/>
        </w:rPr>
        <w:t>登錄到議題記錄等</w:t>
      </w:r>
    </w:p>
    <w:p w14:paraId="50DDCDE2" w14:textId="77777777" w:rsidR="00F33A68" w:rsidRDefault="00F33A68" w:rsidP="00F33A68">
      <w:pPr>
        <w:adjustRightInd w:val="0"/>
        <w:snapToGrid w:val="0"/>
        <w:rPr>
          <w:rFonts w:ascii="Times New Roman" w:eastAsia="新細明體" w:hAnsi="Times New Roman"/>
          <w:szCs w:val="24"/>
        </w:rPr>
      </w:pPr>
    </w:p>
    <w:p w14:paraId="683033B6" w14:textId="77777777" w:rsidR="00F33A68" w:rsidRDefault="00366631" w:rsidP="00F33A68">
      <w:pPr>
        <w:pStyle w:val="2"/>
        <w:adjustRightInd w:val="0"/>
        <w:snapToGrid w:val="0"/>
        <w:ind w:leftChars="0" w:left="0"/>
        <w:rPr>
          <w:rFonts w:ascii="Times New Roman" w:eastAsia="新細明體" w:hAnsi="Times New Roman"/>
          <w:szCs w:val="24"/>
        </w:rPr>
      </w:pPr>
      <w:commentRangeStart w:id="77"/>
      <w:r>
        <w:rPr>
          <w:rFonts w:ascii="Times New Roman" w:eastAsia="新細明體" w:hAnsi="Times New Roman" w:hint="eastAsia"/>
          <w:szCs w:val="24"/>
        </w:rPr>
        <w:t>42.</w:t>
      </w:r>
      <w:r w:rsidR="00F33A68">
        <w:rPr>
          <w:rFonts w:ascii="Times New Roman" w:eastAsia="新細明體" w:hAnsi="Times New Roman" w:hint="eastAsia"/>
          <w:szCs w:val="24"/>
        </w:rPr>
        <w:t>某個風險已經被辨識且實施應變計畫</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請問</w:t>
      </w:r>
      <w:r w:rsidR="00F33A68">
        <w:rPr>
          <w:rFonts w:ascii="Times New Roman" w:eastAsia="新細明體" w:hAnsi="Times New Roman" w:hint="eastAsia"/>
          <w:szCs w:val="24"/>
        </w:rPr>
        <w:t>PM</w:t>
      </w:r>
      <w:r w:rsidR="00F33A68">
        <w:rPr>
          <w:rFonts w:ascii="Times New Roman" w:eastAsia="新細明體" w:hAnsi="Times New Roman" w:hint="eastAsia"/>
          <w:szCs w:val="24"/>
        </w:rPr>
        <w:t>下一步要做什麼</w:t>
      </w:r>
      <w:r w:rsidR="00F33A68">
        <w:rPr>
          <w:rFonts w:ascii="Times New Roman" w:eastAsia="新細明體" w:hAnsi="Times New Roman" w:hint="eastAsia"/>
          <w:szCs w:val="24"/>
        </w:rPr>
        <w:t>(</w:t>
      </w:r>
      <w:r w:rsidR="00F33A68">
        <w:rPr>
          <w:rFonts w:ascii="Times New Roman" w:eastAsia="新細明體" w:hAnsi="Times New Roman" w:hint="eastAsia"/>
          <w:szCs w:val="24"/>
        </w:rPr>
        <w:t>可能是要問監控風險的</w:t>
      </w:r>
      <w:r w:rsidR="00F33A68">
        <w:rPr>
          <w:rFonts w:ascii="Times New Roman" w:eastAsia="新細明體" w:hAnsi="Times New Roman" w:hint="eastAsia"/>
          <w:szCs w:val="24"/>
        </w:rPr>
        <w:t>TT)</w:t>
      </w:r>
      <w:commentRangeEnd w:id="77"/>
      <w:r w:rsidR="001F502E">
        <w:rPr>
          <w:rStyle w:val="aa"/>
          <w:rFonts w:asciiTheme="minorHAnsi" w:eastAsiaTheme="minorEastAsia" w:hAnsiTheme="minorHAnsi" w:cstheme="minorBidi"/>
        </w:rPr>
        <w:commentReference w:id="77"/>
      </w:r>
    </w:p>
    <w:p w14:paraId="1C3CC8D4" w14:textId="77777777" w:rsidR="00F33A68" w:rsidRDefault="00F33A68" w:rsidP="00F33A68">
      <w:pPr>
        <w:adjustRightInd w:val="0"/>
        <w:snapToGrid w:val="0"/>
        <w:rPr>
          <w:rFonts w:ascii="Times New Roman" w:eastAsia="新細明體" w:hAnsi="Times New Roman"/>
          <w:szCs w:val="24"/>
        </w:rPr>
      </w:pPr>
    </w:p>
    <w:p w14:paraId="62F11C38"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43.</w:t>
      </w:r>
      <w:r w:rsidR="00F33A68">
        <w:rPr>
          <w:rFonts w:ascii="Times New Roman" w:eastAsia="新細明體" w:hAnsi="Times New Roman" w:hint="eastAsia"/>
          <w:szCs w:val="24"/>
        </w:rPr>
        <w:t>(</w:t>
      </w:r>
      <w:r w:rsidR="00F33A68">
        <w:rPr>
          <w:rFonts w:ascii="Times New Roman" w:eastAsia="新細明體" w:hAnsi="Times New Roman" w:hint="eastAsia"/>
          <w:szCs w:val="24"/>
        </w:rPr>
        <w:t>長宏題庫有類似的</w:t>
      </w:r>
      <w:r w:rsidR="00F33A68">
        <w:rPr>
          <w:rFonts w:ascii="Times New Roman" w:eastAsia="新細明體" w:hAnsi="Times New Roman" w:hint="eastAsia"/>
          <w:szCs w:val="24"/>
        </w:rPr>
        <w:t>)</w:t>
      </w:r>
      <w:r w:rsidR="00F33A68">
        <w:rPr>
          <w:rFonts w:ascii="Times New Roman" w:eastAsia="新細明體" w:hAnsi="Times New Roman" w:hint="eastAsia"/>
          <w:szCs w:val="24"/>
        </w:rPr>
        <w:t>利害關係人</w:t>
      </w:r>
      <w:r w:rsidR="00F33A68">
        <w:rPr>
          <w:rFonts w:ascii="Times New Roman" w:hAnsi="Times New Roman" w:hint="eastAsia"/>
          <w:szCs w:val="24"/>
        </w:rPr>
        <w:t>表示他</w:t>
      </w:r>
      <w:r w:rsidR="00F33A68">
        <w:rPr>
          <w:rFonts w:ascii="Times New Roman" w:eastAsia="新細明體" w:hAnsi="Times New Roman" w:hint="eastAsia"/>
          <w:szCs w:val="24"/>
        </w:rPr>
        <w:t>的需求</w:t>
      </w:r>
      <w:r w:rsidR="00F33A68">
        <w:rPr>
          <w:rFonts w:ascii="Times New Roman" w:hAnsi="Times New Roman" w:hint="eastAsia"/>
          <w:szCs w:val="24"/>
        </w:rPr>
        <w:t>並無出現在可交付成果中。請問應該怎麼做</w:t>
      </w:r>
      <w:r w:rsidR="00F33A68">
        <w:rPr>
          <w:rFonts w:ascii="Times New Roman" w:hAnsi="Times New Roman" w:hint="eastAsia"/>
          <w:szCs w:val="24"/>
        </w:rPr>
        <w:t>?</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選項裡沒有任何需求跟範疇的選項可選</w:t>
      </w:r>
      <w:r w:rsidR="00F33A68">
        <w:rPr>
          <w:rFonts w:ascii="Times New Roman" w:eastAsia="新細明體" w:hAnsi="Times New Roman" w:hint="eastAsia"/>
          <w:szCs w:val="24"/>
        </w:rPr>
        <w:t>)</w:t>
      </w:r>
    </w:p>
    <w:p w14:paraId="56D47AD1" w14:textId="77777777" w:rsidR="00F33A68" w:rsidRDefault="00F33A68" w:rsidP="00F33A68">
      <w:pPr>
        <w:adjustRightInd w:val="0"/>
        <w:snapToGrid w:val="0"/>
        <w:rPr>
          <w:rFonts w:ascii="Times New Roman" w:eastAsia="新細明體" w:hAnsi="Times New Roman"/>
          <w:szCs w:val="24"/>
        </w:rPr>
      </w:pPr>
    </w:p>
    <w:p w14:paraId="30788209"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44.</w:t>
      </w:r>
      <w:r w:rsidR="00F33A68">
        <w:rPr>
          <w:rFonts w:ascii="Times New Roman" w:eastAsia="新細明體" w:hAnsi="Times New Roman" w:hint="eastAsia"/>
          <w:szCs w:val="24"/>
        </w:rPr>
        <w:t>（長宏題庫有類似）在開發中發現必須要安裝一個系統更新才會讓系統穩定</w:t>
      </w:r>
    </w:p>
    <w:p w14:paraId="1A217282"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選項有直接安裝</w:t>
      </w:r>
      <w:r>
        <w:rPr>
          <w:rFonts w:ascii="Times New Roman" w:eastAsia="新細明體" w:hAnsi="Times New Roman" w:hint="eastAsia"/>
          <w:szCs w:val="24"/>
        </w:rPr>
        <w:t xml:space="preserve">, </w:t>
      </w:r>
      <w:r>
        <w:rPr>
          <w:rFonts w:ascii="Times New Roman" w:eastAsia="新細明體" w:hAnsi="Times New Roman" w:hint="eastAsia"/>
          <w:szCs w:val="24"/>
        </w:rPr>
        <w:t>變更管理</w:t>
      </w:r>
      <w:r>
        <w:rPr>
          <w:rFonts w:ascii="Times New Roman" w:eastAsia="新細明體" w:hAnsi="Times New Roman" w:hint="eastAsia"/>
          <w:szCs w:val="24"/>
        </w:rPr>
        <w:t xml:space="preserve">, </w:t>
      </w:r>
      <w:r>
        <w:rPr>
          <w:rFonts w:ascii="Times New Roman" w:eastAsia="新細明體" w:hAnsi="Times New Roman" w:hint="eastAsia"/>
          <w:szCs w:val="24"/>
        </w:rPr>
        <w:t>議題紀錄等</w:t>
      </w:r>
      <w:ins w:id="78" w:author="User" w:date="2019-04-26T22:05:00Z">
        <w:r w:rsidR="00007A57" w:rsidRPr="0048771A">
          <w:rPr>
            <w:rFonts w:asciiTheme="minorEastAsia" w:hAnsiTheme="minorEastAsia"/>
            <w:color w:val="000000" w:themeColor="text1"/>
            <w:szCs w:val="24"/>
            <w:highlight w:val="yellow"/>
            <w:rPrChange w:id="79" w:author="User" w:date="2019-04-27T02:33:00Z">
              <w:rPr>
                <w:rFonts w:asciiTheme="minorEastAsia" w:hAnsiTheme="minorEastAsia"/>
                <w:color w:val="000000" w:themeColor="text1"/>
                <w:szCs w:val="24"/>
              </w:rPr>
            </w:rPrChange>
          </w:rPr>
          <w:t>(2019/04/25有出現一樣的)</w:t>
        </w:r>
      </w:ins>
    </w:p>
    <w:p w14:paraId="10329389" w14:textId="77777777" w:rsidR="00F33A68" w:rsidRDefault="00F33A68" w:rsidP="00F33A68">
      <w:pPr>
        <w:adjustRightInd w:val="0"/>
        <w:snapToGrid w:val="0"/>
        <w:rPr>
          <w:rFonts w:ascii="Times New Roman" w:eastAsia="新細明體" w:hAnsi="Times New Roman"/>
          <w:szCs w:val="24"/>
        </w:rPr>
      </w:pPr>
    </w:p>
    <w:p w14:paraId="7F52ABFB"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45.</w:t>
      </w:r>
      <w:r w:rsidR="00F33A68">
        <w:rPr>
          <w:rFonts w:ascii="Times New Roman" w:eastAsia="新細明體" w:hAnsi="Times New Roman" w:hint="eastAsia"/>
          <w:szCs w:val="24"/>
        </w:rPr>
        <w:t>公司核准專案的外包</w:t>
      </w:r>
      <w:r w:rsidR="00F33A68">
        <w:rPr>
          <w:rFonts w:ascii="Times New Roman" w:eastAsia="新細明體" w:hAnsi="Times New Roman" w:hint="eastAsia"/>
          <w:szCs w:val="24"/>
        </w:rPr>
        <w:t>lump sum</w:t>
      </w:r>
      <w:r w:rsidR="00F33A68">
        <w:rPr>
          <w:rFonts w:ascii="Times New Roman" w:eastAsia="新細明體" w:hAnsi="Times New Roman" w:hint="eastAsia"/>
          <w:szCs w:val="24"/>
        </w:rPr>
        <w:t>契約</w:t>
      </w:r>
      <w:r w:rsidR="00F33A68">
        <w:rPr>
          <w:rFonts w:ascii="Times New Roman" w:eastAsia="新細明體" w:hAnsi="Times New Roman" w:hint="eastAsia"/>
          <w:szCs w:val="24"/>
        </w:rPr>
        <w:t>(</w:t>
      </w:r>
      <w:r w:rsidR="00F33A68">
        <w:rPr>
          <w:rFonts w:ascii="Times New Roman" w:eastAsia="新細明體" w:hAnsi="Times New Roman" w:hint="eastAsia"/>
          <w:szCs w:val="24"/>
        </w:rPr>
        <w:t>總價不變</w:t>
      </w:r>
      <w:r w:rsidR="00F33A68">
        <w:rPr>
          <w:rFonts w:ascii="Times New Roman" w:eastAsia="新細明體" w:hAnsi="Times New Roman" w:hint="eastAsia"/>
          <w:szCs w:val="24"/>
        </w:rPr>
        <w:t>,</w:t>
      </w:r>
      <w:r w:rsidR="00F33A68">
        <w:rPr>
          <w:rFonts w:ascii="Times New Roman" w:eastAsia="新細明體" w:hAnsi="Times New Roman" w:hint="eastAsia"/>
          <w:szCs w:val="24"/>
        </w:rPr>
        <w:t>有</w:t>
      </w:r>
      <w:r w:rsidR="00F33A68">
        <w:rPr>
          <w:rFonts w:ascii="Times New Roman" w:eastAsia="新細明體" w:hAnsi="Times New Roman" w:hint="eastAsia"/>
          <w:szCs w:val="24"/>
        </w:rPr>
        <w:t>FFP</w:t>
      </w:r>
      <w:r w:rsidR="00F33A68">
        <w:rPr>
          <w:rFonts w:ascii="Times New Roman" w:eastAsia="新細明體" w:hAnsi="Times New Roman" w:hint="eastAsia"/>
          <w:szCs w:val="24"/>
        </w:rPr>
        <w:t>與</w:t>
      </w:r>
      <w:r w:rsidR="00F33A68">
        <w:rPr>
          <w:rFonts w:ascii="Times New Roman" w:eastAsia="新細明體" w:hAnsi="Times New Roman" w:hint="eastAsia"/>
          <w:szCs w:val="24"/>
        </w:rPr>
        <w:t>FP-EPA</w:t>
      </w:r>
      <w:r w:rsidR="00F33A68">
        <w:rPr>
          <w:rFonts w:ascii="Times New Roman" w:eastAsia="新細明體" w:hAnsi="Times New Roman" w:hint="eastAsia"/>
          <w:szCs w:val="24"/>
        </w:rPr>
        <w:t>兩種</w:t>
      </w:r>
      <w:r w:rsidR="00F33A68">
        <w:rPr>
          <w:rFonts w:ascii="Times New Roman" w:eastAsia="新細明體" w:hAnsi="Times New Roman" w:hint="eastAsia"/>
          <w:szCs w:val="24"/>
        </w:rPr>
        <w:t>)</w:t>
      </w:r>
      <w:r w:rsidR="00F33A68">
        <w:rPr>
          <w:rFonts w:ascii="Times New Roman" w:eastAsia="新細明體" w:hAnsi="Times New Roman" w:hint="eastAsia"/>
          <w:szCs w:val="24"/>
        </w:rPr>
        <w:t>可提供激勵金</w:t>
      </w:r>
      <w:r w:rsidR="00F33A68">
        <w:rPr>
          <w:rFonts w:ascii="Times New Roman" w:eastAsia="新細明體" w:hAnsi="Times New Roman" w:hint="eastAsia"/>
          <w:szCs w:val="24"/>
        </w:rPr>
        <w:t>,</w:t>
      </w:r>
      <w:r w:rsidR="00F33A68">
        <w:rPr>
          <w:rFonts w:ascii="Times New Roman" w:eastAsia="新細明體" w:hAnsi="Times New Roman" w:hint="eastAsia"/>
          <w:szCs w:val="24"/>
        </w:rPr>
        <w:t>請問應該要修改什麼文件</w:t>
      </w:r>
      <w:r w:rsidR="00F33A68">
        <w:rPr>
          <w:rFonts w:ascii="Times New Roman" w:eastAsia="新細明體" w:hAnsi="Times New Roman" w:hint="eastAsia"/>
          <w:szCs w:val="24"/>
        </w:rPr>
        <w:t>(</w:t>
      </w:r>
      <w:r w:rsidR="00F33A68">
        <w:rPr>
          <w:rFonts w:ascii="Times New Roman" w:eastAsia="新細明體" w:hAnsi="Times New Roman" w:hint="eastAsia"/>
          <w:szCs w:val="24"/>
        </w:rPr>
        <w:t>選項裡沒有契約可選</w:t>
      </w:r>
      <w:r w:rsidR="00F33A68">
        <w:rPr>
          <w:rFonts w:ascii="Times New Roman" w:eastAsia="新細明體" w:hAnsi="Times New Roman" w:hint="eastAsia"/>
          <w:szCs w:val="24"/>
        </w:rPr>
        <w:t>)</w:t>
      </w:r>
    </w:p>
    <w:p w14:paraId="219CCBC0" w14:textId="77777777" w:rsidR="00F33A68" w:rsidRDefault="00F33A68" w:rsidP="00F33A68">
      <w:pPr>
        <w:adjustRightInd w:val="0"/>
        <w:snapToGrid w:val="0"/>
        <w:rPr>
          <w:rFonts w:ascii="Times New Roman" w:eastAsia="新細明體" w:hAnsi="Times New Roman"/>
          <w:szCs w:val="24"/>
        </w:rPr>
      </w:pPr>
    </w:p>
    <w:p w14:paraId="17413921"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46.</w:t>
      </w:r>
      <w:r w:rsidR="00F33A68">
        <w:rPr>
          <w:rFonts w:ascii="Times New Roman" w:eastAsia="新細明體" w:hAnsi="Times New Roman" w:hint="eastAsia"/>
          <w:szCs w:val="24"/>
        </w:rPr>
        <w:t>提供雛形給客戶</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客戶很滿意可是想要做一些修改</w:t>
      </w:r>
      <w:r w:rsidR="00F33A68">
        <w:rPr>
          <w:rFonts w:ascii="Times New Roman" w:eastAsia="新細明體" w:hAnsi="Times New Roman" w:hint="eastAsia"/>
          <w:szCs w:val="24"/>
        </w:rPr>
        <w:t>,</w:t>
      </w:r>
      <w:r w:rsidR="00F33A68">
        <w:rPr>
          <w:rFonts w:ascii="Times New Roman" w:eastAsia="新細明體" w:hAnsi="Times New Roman" w:hint="eastAsia"/>
          <w:szCs w:val="24"/>
        </w:rPr>
        <w:t>請問接下來要做什麼</w:t>
      </w:r>
    </w:p>
    <w:p w14:paraId="3C395931"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變更管理</w:t>
      </w:r>
      <w:r>
        <w:rPr>
          <w:rFonts w:ascii="Times New Roman" w:eastAsia="新細明體" w:hAnsi="Times New Roman" w:hint="eastAsia"/>
          <w:szCs w:val="24"/>
        </w:rPr>
        <w:t>,</w:t>
      </w:r>
      <w:r>
        <w:rPr>
          <w:rFonts w:ascii="Times New Roman" w:eastAsia="新細明體" w:hAnsi="Times New Roman" w:hint="eastAsia"/>
          <w:szCs w:val="24"/>
        </w:rPr>
        <w:t>議題記錄</w:t>
      </w:r>
      <w:r>
        <w:rPr>
          <w:rFonts w:ascii="Times New Roman" w:eastAsia="新細明體" w:hAnsi="Times New Roman" w:hint="eastAsia"/>
          <w:szCs w:val="24"/>
        </w:rPr>
        <w:t>,</w:t>
      </w:r>
      <w:r>
        <w:rPr>
          <w:rFonts w:ascii="Times New Roman" w:eastAsia="新細明體" w:hAnsi="Times New Roman" w:hint="eastAsia"/>
          <w:szCs w:val="24"/>
        </w:rPr>
        <w:t>直接修改</w:t>
      </w:r>
    </w:p>
    <w:p w14:paraId="7F1F7B19" w14:textId="77777777" w:rsidR="00F33A68" w:rsidRDefault="00F33A68" w:rsidP="00F33A68">
      <w:pPr>
        <w:adjustRightInd w:val="0"/>
        <w:snapToGrid w:val="0"/>
        <w:rPr>
          <w:rFonts w:ascii="Times New Roman" w:eastAsia="新細明體" w:hAnsi="Times New Roman"/>
          <w:szCs w:val="24"/>
        </w:rPr>
      </w:pPr>
    </w:p>
    <w:p w14:paraId="75C2672A"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47.</w:t>
      </w:r>
      <w:r w:rsidR="00F33A68">
        <w:rPr>
          <w:rFonts w:ascii="Times New Roman" w:eastAsia="新細明體" w:hAnsi="Times New Roman" w:hint="eastAsia"/>
          <w:szCs w:val="24"/>
        </w:rPr>
        <w:t>在規劃時</w:t>
      </w:r>
      <w:r w:rsidR="00F33A68">
        <w:rPr>
          <w:rFonts w:ascii="Times New Roman" w:eastAsia="新細明體" w:hAnsi="Times New Roman" w:hint="eastAsia"/>
          <w:szCs w:val="24"/>
        </w:rPr>
        <w:t>,PM</w:t>
      </w:r>
      <w:r w:rsidR="00F33A68">
        <w:rPr>
          <w:rFonts w:ascii="Times New Roman" w:eastAsia="新細明體" w:hAnsi="Times New Roman" w:hint="eastAsia"/>
          <w:szCs w:val="24"/>
        </w:rPr>
        <w:t>發現成員的能力不足</w:t>
      </w:r>
      <w:r w:rsidR="00F33A68">
        <w:rPr>
          <w:rFonts w:ascii="Times New Roman" w:eastAsia="新細明體" w:hAnsi="Times New Roman" w:hint="eastAsia"/>
          <w:szCs w:val="24"/>
        </w:rPr>
        <w:t>, PM</w:t>
      </w:r>
      <w:r w:rsidR="00F33A68">
        <w:rPr>
          <w:rFonts w:ascii="Times New Roman" w:eastAsia="新細明體" w:hAnsi="Times New Roman" w:hint="eastAsia"/>
          <w:szCs w:val="24"/>
        </w:rPr>
        <w:t>應該更新那個文件</w:t>
      </w:r>
    </w:p>
    <w:p w14:paraId="3DFCA47A" w14:textId="77777777" w:rsidR="00F33A68" w:rsidRDefault="00F33A68" w:rsidP="00F33A68">
      <w:pPr>
        <w:adjustRightInd w:val="0"/>
        <w:snapToGrid w:val="0"/>
        <w:rPr>
          <w:rFonts w:ascii="Times New Roman" w:eastAsia="新細明體" w:hAnsi="Times New Roman"/>
          <w:szCs w:val="24"/>
        </w:rPr>
      </w:pPr>
    </w:p>
    <w:p w14:paraId="203EBDA8" w14:textId="77777777" w:rsidR="00F33A68" w:rsidRDefault="00366631" w:rsidP="00F33A68">
      <w:pPr>
        <w:pStyle w:val="2"/>
        <w:adjustRightInd w:val="0"/>
        <w:snapToGrid w:val="0"/>
        <w:ind w:leftChars="0" w:left="0"/>
        <w:rPr>
          <w:rFonts w:ascii="Times New Roman" w:hAnsi="Times New Roman"/>
          <w:szCs w:val="24"/>
        </w:rPr>
      </w:pPr>
      <w:r>
        <w:rPr>
          <w:rFonts w:ascii="Times New Roman" w:eastAsiaTheme="minorEastAsia" w:hAnsi="Times New Roman" w:cs="SimHei" w:hint="eastAsia"/>
          <w:szCs w:val="24"/>
        </w:rPr>
        <w:t>48.</w:t>
      </w:r>
      <w:r w:rsidR="00F33A68">
        <w:rPr>
          <w:rFonts w:ascii="Times New Roman" w:hAnsi="Times New Roman" w:cs="SimHei"/>
          <w:szCs w:val="24"/>
        </w:rPr>
        <w:t>Scrum Master</w:t>
      </w:r>
      <w:r w:rsidR="00F33A68">
        <w:rPr>
          <w:rFonts w:ascii="Times New Roman" w:eastAsia="新細明體" w:hAnsi="Times New Roman" w:cs="SimHei" w:hint="eastAsia"/>
          <w:szCs w:val="24"/>
        </w:rPr>
        <w:t>帶領團隊在</w:t>
      </w:r>
      <w:r w:rsidR="00F33A68">
        <w:rPr>
          <w:rFonts w:ascii="Times New Roman" w:eastAsia="新細明體" w:hAnsi="Times New Roman" w:cs="SimHei" w:hint="eastAsia"/>
          <w:szCs w:val="24"/>
        </w:rPr>
        <w:t>sprint</w:t>
      </w:r>
      <w:r w:rsidR="00F33A68">
        <w:rPr>
          <w:rFonts w:ascii="Times New Roman" w:eastAsia="新細明體" w:hAnsi="Times New Roman" w:cs="SimHei" w:hint="eastAsia"/>
          <w:szCs w:val="24"/>
        </w:rPr>
        <w:t>後何時做</w:t>
      </w:r>
      <w:r w:rsidR="00F33A68">
        <w:rPr>
          <w:rFonts w:ascii="Times New Roman" w:eastAsia="新細明體" w:hAnsi="Times New Roman" w:cs="SimHei" w:hint="eastAsia"/>
          <w:szCs w:val="24"/>
        </w:rPr>
        <w:t>lesson learn</w:t>
      </w:r>
    </w:p>
    <w:p w14:paraId="21FE87A3" w14:textId="77777777" w:rsidR="00F33A68" w:rsidRDefault="00F33A68" w:rsidP="00F33A68">
      <w:pPr>
        <w:adjustRightInd w:val="0"/>
        <w:snapToGrid w:val="0"/>
        <w:rPr>
          <w:rFonts w:ascii="Times New Roman" w:eastAsia="新細明體" w:hAnsi="Times New Roman"/>
          <w:szCs w:val="24"/>
        </w:rPr>
      </w:pPr>
    </w:p>
    <w:p w14:paraId="3CA63522"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49.</w:t>
      </w:r>
      <w:r w:rsidR="00F33A68">
        <w:rPr>
          <w:rFonts w:ascii="Times New Roman" w:eastAsia="新細明體" w:hAnsi="Times New Roman" w:hint="eastAsia"/>
          <w:szCs w:val="24"/>
        </w:rPr>
        <w:t>問核准的變更申請在哪個子過程執行</w:t>
      </w:r>
      <w:ins w:id="80" w:author="User" w:date="2019-04-26T22:05:00Z">
        <w:r w:rsidR="009A67A2" w:rsidRPr="0048771A">
          <w:rPr>
            <w:rFonts w:asciiTheme="minorEastAsia" w:hAnsiTheme="minorEastAsia"/>
            <w:color w:val="000000" w:themeColor="text1"/>
            <w:szCs w:val="24"/>
            <w:highlight w:val="yellow"/>
            <w:rPrChange w:id="81" w:author="User" w:date="2019-04-27T02:33:00Z">
              <w:rPr>
                <w:rFonts w:asciiTheme="minorEastAsia" w:hAnsiTheme="minorEastAsia"/>
                <w:color w:val="000000" w:themeColor="text1"/>
                <w:szCs w:val="24"/>
              </w:rPr>
            </w:rPrChange>
          </w:rPr>
          <w:t>(2019/04/25有出現一樣的)</w:t>
        </w:r>
      </w:ins>
    </w:p>
    <w:p w14:paraId="4F5126AD" w14:textId="77777777" w:rsidR="00F33A68" w:rsidRDefault="00F33A68" w:rsidP="00F33A68">
      <w:pPr>
        <w:adjustRightInd w:val="0"/>
        <w:snapToGrid w:val="0"/>
        <w:rPr>
          <w:rFonts w:ascii="Times New Roman" w:eastAsia="新細明體" w:hAnsi="Times New Roman"/>
          <w:szCs w:val="24"/>
        </w:rPr>
      </w:pPr>
    </w:p>
    <w:p w14:paraId="7745A611"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50.</w:t>
      </w:r>
      <w:r w:rsidR="00F33A68">
        <w:rPr>
          <w:rFonts w:ascii="Times New Roman" w:eastAsia="新細明體" w:hAnsi="Times New Roman" w:hint="eastAsia"/>
          <w:szCs w:val="24"/>
        </w:rPr>
        <w:t>辨識風險後</w:t>
      </w:r>
      <w:r w:rsidR="00F33A68">
        <w:rPr>
          <w:rFonts w:ascii="Times New Roman" w:eastAsia="新細明體" w:hAnsi="Times New Roman" w:hint="eastAsia"/>
          <w:szCs w:val="24"/>
        </w:rPr>
        <w:t>,</w:t>
      </w:r>
      <w:r w:rsidR="00F33A68">
        <w:rPr>
          <w:rFonts w:ascii="Times New Roman" w:eastAsia="新細明體" w:hAnsi="Times New Roman" w:hint="eastAsia"/>
          <w:szCs w:val="24"/>
        </w:rPr>
        <w:t>風險的應變策略可以減少時程</w:t>
      </w:r>
      <w:r w:rsidR="00F33A68">
        <w:rPr>
          <w:rFonts w:ascii="Times New Roman" w:eastAsia="新細明體" w:hAnsi="Times New Roman" w:hint="eastAsia"/>
          <w:szCs w:val="24"/>
        </w:rPr>
        <w:t>30</w:t>
      </w:r>
      <w:r w:rsidR="00F33A68">
        <w:rPr>
          <w:rFonts w:ascii="Times New Roman" w:eastAsia="新細明體" w:hAnsi="Times New Roman" w:hint="eastAsia"/>
          <w:szCs w:val="24"/>
        </w:rPr>
        <w:t>天</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忘記問什麼了</w:t>
      </w:r>
    </w:p>
    <w:p w14:paraId="4600D79B" w14:textId="77777777" w:rsidR="00F33A68" w:rsidRDefault="00F33A68" w:rsidP="00F33A68">
      <w:pPr>
        <w:adjustRightInd w:val="0"/>
        <w:snapToGrid w:val="0"/>
        <w:rPr>
          <w:rFonts w:ascii="Times New Roman" w:eastAsia="新細明體" w:hAnsi="Times New Roman"/>
          <w:szCs w:val="24"/>
        </w:rPr>
      </w:pPr>
    </w:p>
    <w:p w14:paraId="295C31D9"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51.</w:t>
      </w:r>
      <w:r w:rsidR="00F33A68">
        <w:rPr>
          <w:rFonts w:ascii="Times New Roman" w:eastAsia="新細明體" w:hAnsi="Times New Roman" w:hint="eastAsia"/>
          <w:szCs w:val="24"/>
        </w:rPr>
        <w:t>某個關鍵利害關係人在啟動會議的時候沒有來</w:t>
      </w:r>
      <w:r w:rsidR="00F33A68">
        <w:rPr>
          <w:rFonts w:ascii="Times New Roman" w:eastAsia="新細明體" w:hAnsi="Times New Roman" w:hint="eastAsia"/>
          <w:szCs w:val="24"/>
        </w:rPr>
        <w:t>, PM</w:t>
      </w:r>
      <w:r w:rsidR="00F33A68">
        <w:rPr>
          <w:rFonts w:ascii="Times New Roman" w:eastAsia="新細明體" w:hAnsi="Times New Roman" w:hint="eastAsia"/>
          <w:szCs w:val="24"/>
        </w:rPr>
        <w:t>另外找了時間跟此利害關係人開會</w:t>
      </w:r>
      <w:r w:rsidR="00F33A68">
        <w:rPr>
          <w:rFonts w:ascii="Times New Roman" w:eastAsia="新細明體" w:hAnsi="Times New Roman" w:hint="eastAsia"/>
          <w:szCs w:val="24"/>
        </w:rPr>
        <w:t>,</w:t>
      </w:r>
      <w:r w:rsidR="00F33A68">
        <w:rPr>
          <w:rFonts w:ascii="Times New Roman" w:eastAsia="新細明體" w:hAnsi="Times New Roman" w:hint="eastAsia"/>
          <w:szCs w:val="24"/>
        </w:rPr>
        <w:t>為了要取得？</w:t>
      </w:r>
      <w:ins w:id="82" w:author="User" w:date="2019-04-26T22:06:00Z">
        <w:r w:rsidR="00003DA4" w:rsidRPr="0048771A">
          <w:rPr>
            <w:rFonts w:asciiTheme="minorEastAsia" w:hAnsiTheme="minorEastAsia"/>
            <w:color w:val="000000" w:themeColor="text1"/>
            <w:szCs w:val="24"/>
            <w:highlight w:val="yellow"/>
            <w:rPrChange w:id="83" w:author="User" w:date="2019-04-27T02:33:00Z">
              <w:rPr>
                <w:rFonts w:asciiTheme="minorEastAsia" w:hAnsiTheme="minorEastAsia"/>
                <w:color w:val="000000" w:themeColor="text1"/>
                <w:szCs w:val="24"/>
              </w:rPr>
            </w:rPrChange>
          </w:rPr>
          <w:t>(2019/04/25有出現一樣的)</w:t>
        </w:r>
      </w:ins>
    </w:p>
    <w:p w14:paraId="50F111D2" w14:textId="77777777" w:rsidR="00F33A68" w:rsidRDefault="00F33A68" w:rsidP="00F33A68">
      <w:pPr>
        <w:adjustRightInd w:val="0"/>
        <w:snapToGrid w:val="0"/>
        <w:rPr>
          <w:rFonts w:ascii="Times New Roman" w:eastAsia="新細明體" w:hAnsi="Times New Roman"/>
          <w:szCs w:val="24"/>
        </w:rPr>
      </w:pPr>
    </w:p>
    <w:p w14:paraId="4B4583C6"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52.</w:t>
      </w:r>
      <w:r w:rsidR="00F33A68">
        <w:rPr>
          <w:rFonts w:ascii="Times New Roman" w:eastAsia="新細明體" w:hAnsi="Times New Roman" w:hint="eastAsia"/>
          <w:szCs w:val="24"/>
        </w:rPr>
        <w:t>很重要的專案的關鍵成員被調走</w:t>
      </w:r>
      <w:r w:rsidR="00F33A68">
        <w:rPr>
          <w:rFonts w:ascii="Times New Roman" w:eastAsia="新細明體" w:hAnsi="Times New Roman" w:hint="eastAsia"/>
          <w:szCs w:val="24"/>
        </w:rPr>
        <w:t>,PM</w:t>
      </w:r>
      <w:r w:rsidR="00F33A68">
        <w:rPr>
          <w:rFonts w:ascii="Times New Roman" w:eastAsia="新細明體" w:hAnsi="Times New Roman" w:hint="eastAsia"/>
          <w:szCs w:val="24"/>
        </w:rPr>
        <w:t>應該怎麼辦</w:t>
      </w:r>
      <w:ins w:id="84" w:author="User" w:date="2019-04-27T02:18:00Z">
        <w:r w:rsidR="00382379">
          <w:rPr>
            <w:rFonts w:ascii="Times New Roman" w:eastAsia="新細明體" w:hAnsi="Times New Roman" w:hint="eastAsia"/>
            <w:szCs w:val="24"/>
          </w:rPr>
          <w:t xml:space="preserve"> </w:t>
        </w:r>
        <w:r w:rsidR="00382379" w:rsidRPr="0048771A">
          <w:rPr>
            <w:rFonts w:asciiTheme="minorEastAsia" w:hAnsiTheme="minorEastAsia"/>
            <w:color w:val="000000" w:themeColor="text1"/>
            <w:szCs w:val="24"/>
            <w:highlight w:val="yellow"/>
            <w:rPrChange w:id="85" w:author="User" w:date="2019-04-27T02:34:00Z">
              <w:rPr>
                <w:rFonts w:asciiTheme="minorEastAsia" w:hAnsiTheme="minorEastAsia"/>
                <w:color w:val="000000" w:themeColor="text1"/>
                <w:szCs w:val="24"/>
              </w:rPr>
            </w:rPrChange>
          </w:rPr>
          <w:t>(2019/04/26</w:t>
        </w:r>
        <w:r w:rsidR="00382379" w:rsidRPr="0048771A">
          <w:rPr>
            <w:rFonts w:asciiTheme="minorEastAsia" w:hAnsiTheme="minorEastAsia" w:hint="eastAsia"/>
            <w:color w:val="000000" w:themeColor="text1"/>
            <w:szCs w:val="24"/>
            <w:highlight w:val="yellow"/>
            <w:rPrChange w:id="86" w:author="User" w:date="2019-04-27T02:34:00Z">
              <w:rPr>
                <w:rFonts w:asciiTheme="minorEastAsia" w:hAnsiTheme="minorEastAsia" w:hint="eastAsia"/>
                <w:color w:val="000000" w:themeColor="text1"/>
                <w:szCs w:val="24"/>
              </w:rPr>
            </w:rPrChange>
          </w:rPr>
          <w:t>有出現一樣的</w:t>
        </w:r>
        <w:r w:rsidR="00382379" w:rsidRPr="0048771A">
          <w:rPr>
            <w:rFonts w:asciiTheme="minorEastAsia" w:hAnsiTheme="minorEastAsia"/>
            <w:color w:val="000000" w:themeColor="text1"/>
            <w:szCs w:val="24"/>
            <w:highlight w:val="yellow"/>
            <w:rPrChange w:id="87" w:author="User" w:date="2019-04-27T02:34:00Z">
              <w:rPr>
                <w:rFonts w:asciiTheme="minorEastAsia" w:hAnsiTheme="minorEastAsia"/>
                <w:color w:val="000000" w:themeColor="text1"/>
                <w:szCs w:val="24"/>
              </w:rPr>
            </w:rPrChange>
          </w:rPr>
          <w:t>)</w:t>
        </w:r>
      </w:ins>
    </w:p>
    <w:p w14:paraId="44DD1EA4" w14:textId="77777777" w:rsidR="00F33A68" w:rsidRDefault="00F33A68" w:rsidP="00F33A68">
      <w:pPr>
        <w:adjustRightInd w:val="0"/>
        <w:snapToGrid w:val="0"/>
        <w:rPr>
          <w:rFonts w:ascii="Times New Roman" w:eastAsia="新細明體" w:hAnsi="Times New Roman"/>
          <w:szCs w:val="24"/>
        </w:rPr>
      </w:pPr>
    </w:p>
    <w:p w14:paraId="71ED6001"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53.</w:t>
      </w:r>
      <w:r w:rsidR="00F33A68">
        <w:rPr>
          <w:rFonts w:ascii="Times New Roman" w:eastAsia="新細明體" w:hAnsi="Times New Roman" w:hint="eastAsia"/>
          <w:szCs w:val="24"/>
        </w:rPr>
        <w:t>PM</w:t>
      </w:r>
      <w:r w:rsidR="00F33A68">
        <w:rPr>
          <w:rFonts w:ascii="Times New Roman" w:eastAsia="新細明體" w:hAnsi="Times New Roman" w:hint="eastAsia"/>
          <w:szCs w:val="24"/>
        </w:rPr>
        <w:t>發現某個成員的進度落後</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發現此成員還有其他兩個專案要做</w:t>
      </w:r>
      <w:r w:rsidR="00F33A68">
        <w:rPr>
          <w:rFonts w:ascii="Times New Roman" w:eastAsia="新細明體" w:hAnsi="Times New Roman" w:hint="eastAsia"/>
          <w:szCs w:val="24"/>
        </w:rPr>
        <w:t>, PM</w:t>
      </w:r>
      <w:r w:rsidR="00F33A68">
        <w:rPr>
          <w:rFonts w:ascii="Times New Roman" w:eastAsia="新細明體" w:hAnsi="Times New Roman" w:hint="eastAsia"/>
          <w:szCs w:val="24"/>
        </w:rPr>
        <w:t>應該怎麼辦</w:t>
      </w:r>
    </w:p>
    <w:p w14:paraId="3A88EBD1" w14:textId="77777777" w:rsidR="00F33A68" w:rsidRDefault="00F33A68" w:rsidP="00F33A68">
      <w:pPr>
        <w:adjustRightInd w:val="0"/>
        <w:snapToGrid w:val="0"/>
        <w:rPr>
          <w:rFonts w:ascii="Times New Roman" w:eastAsia="新細明體" w:hAnsi="Times New Roman"/>
          <w:szCs w:val="24"/>
        </w:rPr>
      </w:pPr>
    </w:p>
    <w:p w14:paraId="31CB88AB"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54.</w:t>
      </w:r>
      <w:r w:rsidR="00F33A68">
        <w:rPr>
          <w:rFonts w:ascii="Times New Roman" w:eastAsia="新細明體" w:hAnsi="Times New Roman" w:hint="eastAsia"/>
          <w:szCs w:val="24"/>
        </w:rPr>
        <w:t>公司被整併後</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人力被裁減</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新的組織圖剛要發佈</w:t>
      </w:r>
      <w:r w:rsidR="00F33A68">
        <w:rPr>
          <w:rFonts w:ascii="Times New Roman" w:eastAsia="新細明體" w:hAnsi="Times New Roman" w:hint="eastAsia"/>
          <w:szCs w:val="24"/>
        </w:rPr>
        <w:t>,</w:t>
      </w:r>
      <w:r w:rsidR="00F33A68">
        <w:rPr>
          <w:rFonts w:ascii="Times New Roman" w:eastAsia="新細明體" w:hAnsi="Times New Roman" w:hint="eastAsia"/>
          <w:szCs w:val="24"/>
        </w:rPr>
        <w:t>請問</w:t>
      </w:r>
      <w:r w:rsidR="00F33A68">
        <w:rPr>
          <w:rFonts w:ascii="Times New Roman" w:eastAsia="新細明體" w:hAnsi="Times New Roman" w:hint="eastAsia"/>
          <w:szCs w:val="24"/>
        </w:rPr>
        <w:t>PM</w:t>
      </w:r>
      <w:r w:rsidR="00F33A68">
        <w:rPr>
          <w:rFonts w:ascii="Times New Roman" w:eastAsia="新細明體" w:hAnsi="Times New Roman" w:hint="eastAsia"/>
          <w:szCs w:val="24"/>
        </w:rPr>
        <w:t>要注意什麼</w:t>
      </w:r>
    </w:p>
    <w:p w14:paraId="6846D67E" w14:textId="77777777" w:rsidR="00F33A68" w:rsidRDefault="00F33A68"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選項有更新風險等</w:t>
      </w:r>
      <w:ins w:id="88" w:author="User" w:date="2019-04-26T22:06:00Z">
        <w:r w:rsidR="00ED1278" w:rsidRPr="0048771A">
          <w:rPr>
            <w:rFonts w:asciiTheme="minorEastAsia" w:hAnsiTheme="minorEastAsia"/>
            <w:color w:val="000000" w:themeColor="text1"/>
            <w:szCs w:val="24"/>
            <w:highlight w:val="yellow"/>
            <w:rPrChange w:id="89" w:author="User" w:date="2019-04-27T02:34:00Z">
              <w:rPr>
                <w:rFonts w:asciiTheme="minorEastAsia" w:hAnsiTheme="minorEastAsia"/>
                <w:color w:val="000000" w:themeColor="text1"/>
                <w:szCs w:val="24"/>
              </w:rPr>
            </w:rPrChange>
          </w:rPr>
          <w:t>(2019/04/25</w:t>
        </w:r>
        <w:r w:rsidR="00ED1278" w:rsidRPr="0048771A">
          <w:rPr>
            <w:rFonts w:asciiTheme="minorEastAsia" w:hAnsiTheme="minorEastAsia" w:hint="eastAsia"/>
            <w:color w:val="000000" w:themeColor="text1"/>
            <w:szCs w:val="24"/>
            <w:highlight w:val="yellow"/>
            <w:rPrChange w:id="90" w:author="User" w:date="2019-04-27T02:34:00Z">
              <w:rPr>
                <w:rFonts w:asciiTheme="minorEastAsia" w:hAnsiTheme="minorEastAsia" w:hint="eastAsia"/>
                <w:color w:val="000000" w:themeColor="text1"/>
                <w:szCs w:val="24"/>
              </w:rPr>
            </w:rPrChange>
          </w:rPr>
          <w:t>有出現一樣的</w:t>
        </w:r>
        <w:r w:rsidR="00ED1278" w:rsidRPr="0048771A">
          <w:rPr>
            <w:rFonts w:asciiTheme="minorEastAsia" w:hAnsiTheme="minorEastAsia"/>
            <w:color w:val="000000" w:themeColor="text1"/>
            <w:szCs w:val="24"/>
            <w:highlight w:val="yellow"/>
            <w:rPrChange w:id="91" w:author="User" w:date="2019-04-27T02:34:00Z">
              <w:rPr>
                <w:rFonts w:asciiTheme="minorEastAsia" w:hAnsiTheme="minorEastAsia"/>
                <w:color w:val="000000" w:themeColor="text1"/>
                <w:szCs w:val="24"/>
              </w:rPr>
            </w:rPrChange>
          </w:rPr>
          <w:t>)</w:t>
        </w:r>
      </w:ins>
    </w:p>
    <w:p w14:paraId="009F9FD5" w14:textId="77777777" w:rsidR="00F33A68" w:rsidRDefault="00F33A68" w:rsidP="00F33A68">
      <w:pPr>
        <w:pStyle w:val="2"/>
        <w:adjustRightInd w:val="0"/>
        <w:snapToGrid w:val="0"/>
        <w:ind w:leftChars="0" w:left="0"/>
        <w:rPr>
          <w:rFonts w:ascii="Times New Roman" w:eastAsia="新細明體" w:hAnsi="Times New Roman"/>
          <w:szCs w:val="24"/>
        </w:rPr>
      </w:pPr>
    </w:p>
    <w:p w14:paraId="06C34BC1"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55.</w:t>
      </w:r>
      <w:r w:rsidR="00F33A68">
        <w:rPr>
          <w:rFonts w:ascii="Times New Roman" w:eastAsia="新細明體" w:hAnsi="Times New Roman" w:hint="eastAsia"/>
          <w:szCs w:val="24"/>
        </w:rPr>
        <w:t>成員做了肇因分析並實施了矯正措施後</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針對成員學到的</w:t>
      </w:r>
      <w:r w:rsidR="00F33A68">
        <w:rPr>
          <w:rFonts w:ascii="Times New Roman" w:eastAsia="新細明體" w:hAnsi="Times New Roman" w:hint="eastAsia"/>
          <w:szCs w:val="24"/>
        </w:rPr>
        <w:t>PM</w:t>
      </w:r>
      <w:r w:rsidR="00F33A68">
        <w:rPr>
          <w:rFonts w:ascii="Times New Roman" w:eastAsia="新細明體" w:hAnsi="Times New Roman" w:hint="eastAsia"/>
          <w:szCs w:val="24"/>
        </w:rPr>
        <w:t>要更新什麼文件</w:t>
      </w:r>
      <w:ins w:id="92" w:author="User" w:date="2019-04-27T02:18:00Z">
        <w:r w:rsidR="00382379">
          <w:rPr>
            <w:rFonts w:ascii="Times New Roman" w:eastAsia="新細明體" w:hAnsi="Times New Roman" w:hint="eastAsia"/>
            <w:szCs w:val="24"/>
          </w:rPr>
          <w:t xml:space="preserve"> </w:t>
        </w:r>
        <w:r w:rsidR="00382379" w:rsidRPr="0048771A">
          <w:rPr>
            <w:rFonts w:asciiTheme="minorEastAsia" w:hAnsiTheme="minorEastAsia"/>
            <w:color w:val="000000" w:themeColor="text1"/>
            <w:szCs w:val="24"/>
            <w:highlight w:val="yellow"/>
            <w:rPrChange w:id="93" w:author="User" w:date="2019-04-27T02:30:00Z">
              <w:rPr>
                <w:rFonts w:asciiTheme="minorEastAsia" w:hAnsiTheme="minorEastAsia"/>
                <w:color w:val="000000" w:themeColor="text1"/>
                <w:szCs w:val="24"/>
              </w:rPr>
            </w:rPrChange>
          </w:rPr>
          <w:t>(2019/04/2</w:t>
        </w:r>
        <w:r w:rsidR="00382379" w:rsidRPr="0048771A">
          <w:rPr>
            <w:rFonts w:asciiTheme="minorEastAsia" w:eastAsiaTheme="minorEastAsia" w:hAnsiTheme="minorEastAsia"/>
            <w:color w:val="000000" w:themeColor="text1"/>
            <w:szCs w:val="24"/>
            <w:highlight w:val="yellow"/>
            <w:rPrChange w:id="94" w:author="User" w:date="2019-04-27T02:30:00Z">
              <w:rPr>
                <w:rFonts w:asciiTheme="minorEastAsia" w:eastAsiaTheme="minorEastAsia" w:hAnsiTheme="minorEastAsia"/>
                <w:color w:val="000000" w:themeColor="text1"/>
                <w:szCs w:val="24"/>
              </w:rPr>
            </w:rPrChange>
          </w:rPr>
          <w:t>6</w:t>
        </w:r>
        <w:r w:rsidR="00382379" w:rsidRPr="0048771A">
          <w:rPr>
            <w:rFonts w:asciiTheme="minorEastAsia" w:hAnsiTheme="minorEastAsia" w:hint="eastAsia"/>
            <w:color w:val="000000" w:themeColor="text1"/>
            <w:szCs w:val="24"/>
            <w:highlight w:val="yellow"/>
            <w:rPrChange w:id="95" w:author="User" w:date="2019-04-27T02:30:00Z">
              <w:rPr>
                <w:rFonts w:asciiTheme="minorEastAsia" w:hAnsiTheme="minorEastAsia" w:hint="eastAsia"/>
                <w:color w:val="000000" w:themeColor="text1"/>
                <w:szCs w:val="24"/>
              </w:rPr>
            </w:rPrChange>
          </w:rPr>
          <w:t>有出現一樣的</w:t>
        </w:r>
        <w:r w:rsidR="00382379" w:rsidRPr="0048771A">
          <w:rPr>
            <w:rFonts w:asciiTheme="minorEastAsia" w:hAnsiTheme="minorEastAsia"/>
            <w:color w:val="000000" w:themeColor="text1"/>
            <w:szCs w:val="24"/>
            <w:highlight w:val="yellow"/>
            <w:rPrChange w:id="96" w:author="User" w:date="2019-04-27T02:30:00Z">
              <w:rPr>
                <w:rFonts w:asciiTheme="minorEastAsia" w:hAnsiTheme="minorEastAsia"/>
                <w:color w:val="000000" w:themeColor="text1"/>
                <w:szCs w:val="24"/>
              </w:rPr>
            </w:rPrChange>
          </w:rPr>
          <w:t>)</w:t>
        </w:r>
      </w:ins>
    </w:p>
    <w:p w14:paraId="0D3DE663" w14:textId="77777777" w:rsidR="00F33A68" w:rsidRDefault="00F33A68" w:rsidP="00F33A68">
      <w:pPr>
        <w:pStyle w:val="2"/>
        <w:adjustRightInd w:val="0"/>
        <w:snapToGrid w:val="0"/>
        <w:ind w:leftChars="0" w:left="0"/>
        <w:rPr>
          <w:rFonts w:ascii="Times New Roman" w:eastAsia="新細明體" w:hAnsi="Times New Roman"/>
          <w:szCs w:val="24"/>
        </w:rPr>
      </w:pPr>
    </w:p>
    <w:p w14:paraId="1ABC1695"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56.</w:t>
      </w:r>
      <w:r w:rsidR="00F33A68">
        <w:rPr>
          <w:rFonts w:ascii="Times New Roman" w:eastAsia="新細明體" w:hAnsi="Times New Roman" w:hint="eastAsia"/>
          <w:szCs w:val="24"/>
        </w:rPr>
        <w:t>供應商發生問題</w:t>
      </w:r>
      <w:r w:rsidR="00F33A68">
        <w:rPr>
          <w:rFonts w:ascii="Times New Roman" w:eastAsia="新細明體" w:hAnsi="Times New Roman" w:hint="eastAsia"/>
          <w:szCs w:val="24"/>
        </w:rPr>
        <w:t>,</w:t>
      </w:r>
      <w:r w:rsidR="00F33A68">
        <w:rPr>
          <w:rFonts w:ascii="Times New Roman" w:eastAsia="新細明體" w:hAnsi="Times New Roman" w:hint="eastAsia"/>
          <w:szCs w:val="24"/>
        </w:rPr>
        <w:t>找到原因是因為誤解了客戶的需求而沒有澄清</w:t>
      </w:r>
      <w:r w:rsidR="00F33A68">
        <w:rPr>
          <w:rFonts w:ascii="Times New Roman" w:eastAsia="新細明體" w:hAnsi="Times New Roman" w:hint="eastAsia"/>
          <w:szCs w:val="24"/>
        </w:rPr>
        <w:t>,</w:t>
      </w:r>
      <w:r w:rsidR="00F33A68">
        <w:rPr>
          <w:rFonts w:ascii="Times New Roman" w:eastAsia="新細明體" w:hAnsi="Times New Roman" w:hint="eastAsia"/>
          <w:szCs w:val="24"/>
        </w:rPr>
        <w:t>請問</w:t>
      </w:r>
      <w:r w:rsidR="00F33A68">
        <w:rPr>
          <w:rFonts w:ascii="Times New Roman" w:eastAsia="新細明體" w:hAnsi="Times New Roman" w:hint="eastAsia"/>
          <w:szCs w:val="24"/>
        </w:rPr>
        <w:t>PM</w:t>
      </w:r>
      <w:r w:rsidR="00F33A68">
        <w:rPr>
          <w:rFonts w:ascii="Times New Roman" w:eastAsia="新細明體" w:hAnsi="Times New Roman" w:hint="eastAsia"/>
          <w:szCs w:val="24"/>
        </w:rPr>
        <w:t>可以怎麼做</w:t>
      </w:r>
    </w:p>
    <w:p w14:paraId="3CBB0D36" w14:textId="77777777" w:rsidR="00F33A68" w:rsidRDefault="00F33A68" w:rsidP="00F33A68">
      <w:pPr>
        <w:pStyle w:val="2"/>
        <w:adjustRightInd w:val="0"/>
        <w:snapToGrid w:val="0"/>
        <w:ind w:leftChars="0" w:left="0"/>
        <w:rPr>
          <w:rFonts w:ascii="Times New Roman" w:eastAsia="新細明體" w:hAnsi="Times New Roman"/>
          <w:szCs w:val="24"/>
        </w:rPr>
      </w:pPr>
    </w:p>
    <w:p w14:paraId="6EF69FDA"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57.</w:t>
      </w:r>
      <w:r w:rsidR="00F33A68">
        <w:rPr>
          <w:rFonts w:ascii="Times New Roman" w:eastAsia="新細明體" w:hAnsi="Times New Roman" w:hint="eastAsia"/>
          <w:szCs w:val="24"/>
        </w:rPr>
        <w:t>可交付成果客戶已經允收</w:t>
      </w:r>
      <w:r w:rsidR="00F33A68">
        <w:rPr>
          <w:rFonts w:ascii="Times New Roman" w:eastAsia="新細明體" w:hAnsi="Times New Roman" w:hint="eastAsia"/>
          <w:szCs w:val="24"/>
        </w:rPr>
        <w:t>,</w:t>
      </w:r>
      <w:r w:rsidR="00F33A68">
        <w:rPr>
          <w:rFonts w:ascii="Times New Roman" w:eastAsia="新細明體" w:hAnsi="Times New Roman" w:hint="eastAsia"/>
          <w:szCs w:val="24"/>
        </w:rPr>
        <w:t>可是品質檢驗不過</w:t>
      </w:r>
      <w:r w:rsidR="00F33A68">
        <w:rPr>
          <w:rFonts w:ascii="Times New Roman" w:eastAsia="新細明體" w:hAnsi="Times New Roman" w:hint="eastAsia"/>
          <w:szCs w:val="24"/>
        </w:rPr>
        <w:t>, PM</w:t>
      </w:r>
      <w:r w:rsidR="00F33A68">
        <w:rPr>
          <w:rFonts w:ascii="Times New Roman" w:eastAsia="新細明體" w:hAnsi="Times New Roman" w:hint="eastAsia"/>
          <w:szCs w:val="24"/>
        </w:rPr>
        <w:t>應該要做什麼</w:t>
      </w:r>
    </w:p>
    <w:p w14:paraId="065F5E71" w14:textId="77777777" w:rsidR="00F33A68" w:rsidRDefault="00F33A68" w:rsidP="00F33A68">
      <w:pPr>
        <w:pStyle w:val="2"/>
        <w:adjustRightInd w:val="0"/>
        <w:snapToGrid w:val="0"/>
        <w:ind w:leftChars="0" w:left="0"/>
        <w:rPr>
          <w:rFonts w:ascii="Times New Roman" w:eastAsia="新細明體" w:hAnsi="Times New Roman"/>
          <w:szCs w:val="24"/>
        </w:rPr>
      </w:pPr>
    </w:p>
    <w:p w14:paraId="13B6CC6D"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5</w:t>
      </w:r>
      <w:commentRangeStart w:id="97"/>
      <w:r>
        <w:rPr>
          <w:rFonts w:ascii="Times New Roman" w:eastAsia="新細明體" w:hAnsi="Times New Roman" w:hint="eastAsia"/>
          <w:szCs w:val="24"/>
        </w:rPr>
        <w:t>8.</w:t>
      </w:r>
      <w:r w:rsidR="00F33A68">
        <w:rPr>
          <w:rFonts w:ascii="Times New Roman" w:eastAsia="新細明體" w:hAnsi="Times New Roman" w:hint="eastAsia"/>
          <w:szCs w:val="24"/>
        </w:rPr>
        <w:t>有新的品質標準會造成大部分的可交付成果驗證不過</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如何處理</w:t>
      </w:r>
      <w:commentRangeEnd w:id="97"/>
      <w:r w:rsidR="00D252E8">
        <w:rPr>
          <w:rStyle w:val="aa"/>
          <w:rFonts w:asciiTheme="minorHAnsi" w:eastAsiaTheme="minorEastAsia" w:hAnsiTheme="minorHAnsi" w:cstheme="minorBidi"/>
        </w:rPr>
        <w:commentReference w:id="97"/>
      </w:r>
      <w:ins w:id="98" w:author="User" w:date="2019-04-27T02:18:00Z">
        <w:r w:rsidR="00382379">
          <w:rPr>
            <w:rFonts w:ascii="Times New Roman" w:eastAsia="新細明體" w:hAnsi="Times New Roman" w:hint="eastAsia"/>
            <w:szCs w:val="24"/>
          </w:rPr>
          <w:t xml:space="preserve"> </w:t>
        </w:r>
        <w:r w:rsidR="00382379" w:rsidRPr="0048771A">
          <w:rPr>
            <w:rFonts w:asciiTheme="minorEastAsia" w:hAnsiTheme="minorEastAsia"/>
            <w:color w:val="000000" w:themeColor="text1"/>
            <w:szCs w:val="24"/>
            <w:highlight w:val="yellow"/>
            <w:rPrChange w:id="99" w:author="User" w:date="2019-04-27T02:31:00Z">
              <w:rPr>
                <w:rFonts w:asciiTheme="minorEastAsia" w:hAnsiTheme="minorEastAsia"/>
                <w:color w:val="000000" w:themeColor="text1"/>
                <w:szCs w:val="24"/>
              </w:rPr>
            </w:rPrChange>
          </w:rPr>
          <w:t>(2019/04/2</w:t>
        </w:r>
        <w:r w:rsidR="00382379" w:rsidRPr="0048771A">
          <w:rPr>
            <w:rFonts w:asciiTheme="minorEastAsia" w:eastAsiaTheme="minorEastAsia" w:hAnsiTheme="minorEastAsia"/>
            <w:color w:val="000000" w:themeColor="text1"/>
            <w:szCs w:val="24"/>
            <w:highlight w:val="yellow"/>
            <w:rPrChange w:id="100" w:author="User" w:date="2019-04-27T02:31:00Z">
              <w:rPr>
                <w:rFonts w:asciiTheme="minorEastAsia" w:eastAsiaTheme="minorEastAsia" w:hAnsiTheme="minorEastAsia"/>
                <w:color w:val="000000" w:themeColor="text1"/>
                <w:szCs w:val="24"/>
              </w:rPr>
            </w:rPrChange>
          </w:rPr>
          <w:t>6</w:t>
        </w:r>
        <w:r w:rsidR="00382379" w:rsidRPr="0048771A">
          <w:rPr>
            <w:rFonts w:asciiTheme="minorEastAsia" w:hAnsiTheme="minorEastAsia" w:hint="eastAsia"/>
            <w:color w:val="000000" w:themeColor="text1"/>
            <w:szCs w:val="24"/>
            <w:highlight w:val="yellow"/>
            <w:rPrChange w:id="101" w:author="User" w:date="2019-04-27T02:31:00Z">
              <w:rPr>
                <w:rFonts w:asciiTheme="minorEastAsia" w:hAnsiTheme="minorEastAsia" w:hint="eastAsia"/>
                <w:color w:val="000000" w:themeColor="text1"/>
                <w:szCs w:val="24"/>
              </w:rPr>
            </w:rPrChange>
          </w:rPr>
          <w:t>有出現一樣的</w:t>
        </w:r>
        <w:r w:rsidR="00382379" w:rsidRPr="0048771A">
          <w:rPr>
            <w:rFonts w:asciiTheme="minorEastAsia" w:hAnsiTheme="minorEastAsia"/>
            <w:color w:val="000000" w:themeColor="text1"/>
            <w:szCs w:val="24"/>
            <w:highlight w:val="yellow"/>
            <w:rPrChange w:id="102" w:author="User" w:date="2019-04-27T02:31:00Z">
              <w:rPr>
                <w:rFonts w:asciiTheme="minorEastAsia" w:hAnsiTheme="minorEastAsia"/>
                <w:color w:val="000000" w:themeColor="text1"/>
                <w:szCs w:val="24"/>
              </w:rPr>
            </w:rPrChange>
          </w:rPr>
          <w:t>)</w:t>
        </w:r>
      </w:ins>
    </w:p>
    <w:p w14:paraId="66CD2DFD" w14:textId="77777777" w:rsidR="00F33A68" w:rsidRDefault="00F33A68" w:rsidP="00F33A68">
      <w:pPr>
        <w:pStyle w:val="2"/>
        <w:adjustRightInd w:val="0"/>
        <w:snapToGrid w:val="0"/>
        <w:ind w:leftChars="0" w:left="0"/>
        <w:rPr>
          <w:rFonts w:ascii="Times New Roman" w:eastAsia="新細明體" w:hAnsi="Times New Roman"/>
          <w:szCs w:val="24"/>
        </w:rPr>
      </w:pPr>
    </w:p>
    <w:p w14:paraId="686A2C2F"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59.</w:t>
      </w:r>
      <w:r w:rsidR="00F33A68">
        <w:rPr>
          <w:rFonts w:ascii="Times New Roman" w:eastAsia="新細明體" w:hAnsi="Times New Roman" w:hint="eastAsia"/>
          <w:szCs w:val="24"/>
        </w:rPr>
        <w:t>功能還沒完全確定完</w:t>
      </w:r>
      <w:r w:rsidR="00F33A68">
        <w:rPr>
          <w:rFonts w:ascii="Times New Roman" w:eastAsia="新細明體" w:hAnsi="Times New Roman" w:hint="eastAsia"/>
          <w:szCs w:val="24"/>
        </w:rPr>
        <w:t>,</w:t>
      </w:r>
      <w:r w:rsidR="00F33A68">
        <w:rPr>
          <w:rFonts w:ascii="Times New Roman" w:eastAsia="新細明體" w:hAnsi="Times New Roman" w:hint="eastAsia"/>
          <w:szCs w:val="24"/>
        </w:rPr>
        <w:t>廠商就可以先做要簽什麼契約</w:t>
      </w:r>
      <w:r w:rsidR="00F33A68">
        <w:rPr>
          <w:rFonts w:ascii="Times New Roman" w:eastAsia="新細明體" w:hAnsi="Times New Roman" w:hint="eastAsia"/>
          <w:szCs w:val="24"/>
        </w:rPr>
        <w:t>,</w:t>
      </w:r>
      <w:r w:rsidR="00F33A68">
        <w:rPr>
          <w:rFonts w:ascii="Times New Roman" w:eastAsia="新細明體" w:hAnsi="Times New Roman" w:hint="eastAsia"/>
          <w:szCs w:val="24"/>
        </w:rPr>
        <w:t>選項有</w:t>
      </w:r>
      <w:r w:rsidR="00F33A68">
        <w:rPr>
          <w:rFonts w:ascii="Times New Roman" w:eastAsia="新細明體" w:hAnsi="Times New Roman" w:hint="eastAsia"/>
          <w:szCs w:val="24"/>
        </w:rPr>
        <w:t>CPIF/CPAF/FFP</w:t>
      </w:r>
      <w:ins w:id="103" w:author="User" w:date="2019-04-26T22:10:00Z">
        <w:r w:rsidR="00425774" w:rsidRPr="0048771A">
          <w:rPr>
            <w:rFonts w:asciiTheme="minorEastAsia" w:hAnsiTheme="minorEastAsia"/>
            <w:color w:val="000000" w:themeColor="text1"/>
            <w:szCs w:val="24"/>
            <w:highlight w:val="yellow"/>
            <w:rPrChange w:id="104" w:author="User" w:date="2019-04-27T02:31:00Z">
              <w:rPr>
                <w:rFonts w:asciiTheme="minorEastAsia" w:hAnsiTheme="minorEastAsia"/>
                <w:color w:val="000000" w:themeColor="text1"/>
                <w:szCs w:val="24"/>
              </w:rPr>
            </w:rPrChange>
          </w:rPr>
          <w:t>(2019/04/25</w:t>
        </w:r>
        <w:r w:rsidR="00425774" w:rsidRPr="0048771A">
          <w:rPr>
            <w:rFonts w:asciiTheme="minorEastAsia" w:hAnsiTheme="minorEastAsia" w:hint="eastAsia"/>
            <w:color w:val="000000" w:themeColor="text1"/>
            <w:szCs w:val="24"/>
            <w:highlight w:val="yellow"/>
            <w:rPrChange w:id="105" w:author="User" w:date="2019-04-27T02:31:00Z">
              <w:rPr>
                <w:rFonts w:asciiTheme="minorEastAsia" w:hAnsiTheme="minorEastAsia" w:hint="eastAsia"/>
                <w:color w:val="000000" w:themeColor="text1"/>
                <w:szCs w:val="24"/>
              </w:rPr>
            </w:rPrChange>
          </w:rPr>
          <w:t>有出現一樣的</w:t>
        </w:r>
        <w:r w:rsidR="00425774" w:rsidRPr="0048771A">
          <w:rPr>
            <w:rFonts w:asciiTheme="minorEastAsia" w:hAnsiTheme="minorEastAsia"/>
            <w:color w:val="000000" w:themeColor="text1"/>
            <w:szCs w:val="24"/>
            <w:highlight w:val="yellow"/>
            <w:rPrChange w:id="106" w:author="User" w:date="2019-04-27T02:31:00Z">
              <w:rPr>
                <w:rFonts w:asciiTheme="minorEastAsia" w:hAnsiTheme="minorEastAsia"/>
                <w:color w:val="000000" w:themeColor="text1"/>
                <w:szCs w:val="24"/>
              </w:rPr>
            </w:rPrChange>
          </w:rPr>
          <w:t>)</w:t>
        </w:r>
      </w:ins>
    </w:p>
    <w:p w14:paraId="4C2DE8C8" w14:textId="77777777" w:rsidR="00F33A68" w:rsidRDefault="00F33A68" w:rsidP="00F33A68">
      <w:pPr>
        <w:pStyle w:val="2"/>
        <w:adjustRightInd w:val="0"/>
        <w:snapToGrid w:val="0"/>
        <w:ind w:leftChars="0" w:left="0"/>
        <w:rPr>
          <w:rFonts w:ascii="Times New Roman" w:eastAsia="新細明體" w:hAnsi="Times New Roman"/>
          <w:szCs w:val="24"/>
        </w:rPr>
      </w:pPr>
    </w:p>
    <w:p w14:paraId="1848151A"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60.</w:t>
      </w:r>
      <w:r w:rsidR="00F33A68">
        <w:rPr>
          <w:rFonts w:ascii="Times New Roman" w:eastAsia="新細明體" w:hAnsi="Times New Roman" w:hint="eastAsia"/>
          <w:szCs w:val="24"/>
        </w:rPr>
        <w:t>非要徑上的資源使用過度</w:t>
      </w:r>
      <w:r w:rsidR="00F33A68">
        <w:rPr>
          <w:rFonts w:ascii="Times New Roman" w:eastAsia="新細明體" w:hAnsi="Times New Roman" w:hint="eastAsia"/>
          <w:szCs w:val="24"/>
        </w:rPr>
        <w:t>,</w:t>
      </w:r>
      <w:r w:rsidR="00F33A68">
        <w:rPr>
          <w:rFonts w:ascii="Times New Roman" w:eastAsia="新細明體" w:hAnsi="Times New Roman" w:hint="eastAsia"/>
          <w:szCs w:val="24"/>
        </w:rPr>
        <w:t>選資源優化相關選項</w:t>
      </w:r>
      <w:r w:rsidR="00F33A68">
        <w:rPr>
          <w:rFonts w:ascii="Times New Roman" w:eastAsia="新細明體" w:hAnsi="Times New Roman" w:hint="eastAsia"/>
          <w:szCs w:val="24"/>
        </w:rPr>
        <w:t>(Resource leveling)</w:t>
      </w:r>
    </w:p>
    <w:p w14:paraId="205E551F" w14:textId="77777777" w:rsidR="00F33A68" w:rsidRDefault="00F33A68" w:rsidP="00F33A68">
      <w:pPr>
        <w:pStyle w:val="2"/>
        <w:adjustRightInd w:val="0"/>
        <w:snapToGrid w:val="0"/>
        <w:ind w:leftChars="0" w:left="0"/>
        <w:rPr>
          <w:rFonts w:ascii="Times New Roman" w:eastAsia="新細明體" w:hAnsi="Times New Roman"/>
          <w:szCs w:val="24"/>
        </w:rPr>
      </w:pPr>
    </w:p>
    <w:p w14:paraId="5DF45576"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61.</w:t>
      </w:r>
      <w:r w:rsidR="00F33A68">
        <w:rPr>
          <w:rFonts w:ascii="Times New Roman" w:eastAsia="新細明體" w:hAnsi="Times New Roman" w:hint="eastAsia"/>
          <w:szCs w:val="24"/>
        </w:rPr>
        <w:t>phase gate</w:t>
      </w:r>
      <w:r w:rsidR="00F33A68">
        <w:rPr>
          <w:rFonts w:ascii="Times New Roman" w:eastAsia="新細明體" w:hAnsi="Times New Roman" w:hint="eastAsia"/>
          <w:szCs w:val="24"/>
        </w:rPr>
        <w:t>判斷</w:t>
      </w:r>
      <w:r w:rsidR="00F33A68">
        <w:rPr>
          <w:rFonts w:ascii="Times New Roman" w:eastAsia="新細明體" w:hAnsi="Times New Roman" w:hint="eastAsia"/>
          <w:szCs w:val="24"/>
        </w:rPr>
        <w:t>go/no-go</w:t>
      </w:r>
      <w:r w:rsidR="00F33A68">
        <w:rPr>
          <w:rFonts w:ascii="Times New Roman" w:eastAsia="新細明體" w:hAnsi="Times New Roman" w:hint="eastAsia"/>
          <w:szCs w:val="24"/>
        </w:rPr>
        <w:t>需要哪些資料</w:t>
      </w:r>
      <w:ins w:id="107" w:author="User" w:date="2019-04-26T22:09:00Z">
        <w:r w:rsidR="00801200" w:rsidRPr="0048771A">
          <w:rPr>
            <w:rFonts w:asciiTheme="minorEastAsia" w:hAnsiTheme="minorEastAsia"/>
            <w:color w:val="000000" w:themeColor="text1"/>
            <w:szCs w:val="24"/>
            <w:highlight w:val="yellow"/>
            <w:rPrChange w:id="108" w:author="User" w:date="2019-04-27T02:31:00Z">
              <w:rPr>
                <w:rFonts w:asciiTheme="minorEastAsia" w:hAnsiTheme="minorEastAsia"/>
                <w:color w:val="000000" w:themeColor="text1"/>
                <w:szCs w:val="24"/>
              </w:rPr>
            </w:rPrChange>
          </w:rPr>
          <w:t>(2019/04/25有出現一樣的)</w:t>
        </w:r>
      </w:ins>
    </w:p>
    <w:p w14:paraId="017F697C" w14:textId="77777777" w:rsidR="00F33A68" w:rsidRDefault="00F33A68" w:rsidP="00F33A68">
      <w:pPr>
        <w:adjustRightInd w:val="0"/>
        <w:snapToGrid w:val="0"/>
        <w:rPr>
          <w:rFonts w:ascii="Times New Roman" w:eastAsia="新細明體" w:hAnsi="Times New Roman"/>
          <w:szCs w:val="24"/>
        </w:rPr>
      </w:pPr>
    </w:p>
    <w:p w14:paraId="0FFE76D1" w14:textId="77777777" w:rsidR="00F33A68" w:rsidRDefault="00366631" w:rsidP="00F33A68">
      <w:pPr>
        <w:adjustRightInd w:val="0"/>
        <w:snapToGrid w:val="0"/>
        <w:rPr>
          <w:rFonts w:ascii="Times New Roman" w:eastAsia="新細明體" w:hAnsi="Times New Roman"/>
          <w:szCs w:val="24"/>
        </w:rPr>
      </w:pPr>
      <w:r>
        <w:rPr>
          <w:rFonts w:ascii="Times New Roman" w:eastAsia="新細明體" w:hAnsi="Times New Roman" w:hint="eastAsia"/>
          <w:szCs w:val="24"/>
        </w:rPr>
        <w:t>62.</w:t>
      </w:r>
      <w:r w:rsidR="00F33A68">
        <w:rPr>
          <w:rFonts w:ascii="Times New Roman" w:eastAsia="新細明體" w:hAnsi="Times New Roman" w:hint="eastAsia"/>
          <w:szCs w:val="24"/>
        </w:rPr>
        <w:t>PMO,</w:t>
      </w:r>
      <w:r w:rsidR="00F33A68">
        <w:rPr>
          <w:rFonts w:ascii="Times New Roman" w:eastAsia="新細明體" w:hAnsi="Times New Roman" w:hint="eastAsia"/>
          <w:szCs w:val="24"/>
        </w:rPr>
        <w:t>專案組合相關</w:t>
      </w:r>
    </w:p>
    <w:p w14:paraId="3020EF51" w14:textId="77777777" w:rsidR="00F33A68" w:rsidRDefault="00F33A68" w:rsidP="00F33A68">
      <w:pPr>
        <w:adjustRightInd w:val="0"/>
        <w:snapToGrid w:val="0"/>
        <w:rPr>
          <w:rFonts w:ascii="Times New Roman" w:eastAsia="新細明體" w:hAnsi="Times New Roman"/>
          <w:szCs w:val="24"/>
        </w:rPr>
      </w:pPr>
    </w:p>
    <w:p w14:paraId="7A89CF06"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63.</w:t>
      </w:r>
      <w:r w:rsidR="00F33A68">
        <w:rPr>
          <w:rFonts w:ascii="Times New Roman" w:eastAsia="新細明體" w:hAnsi="Times New Roman" w:hint="eastAsia"/>
          <w:szCs w:val="24"/>
        </w:rPr>
        <w:t>多題敘述提到有目的目標</w:t>
      </w:r>
      <w:r w:rsidR="00F33A68">
        <w:rPr>
          <w:rFonts w:ascii="Times New Roman" w:eastAsia="新細明體" w:hAnsi="Times New Roman" w:hint="eastAsia"/>
          <w:szCs w:val="24"/>
        </w:rPr>
        <w:t>,</w:t>
      </w:r>
      <w:r w:rsidR="00F33A68">
        <w:rPr>
          <w:rFonts w:ascii="Times New Roman" w:eastAsia="新細明體" w:hAnsi="Times New Roman" w:hint="eastAsia"/>
          <w:szCs w:val="24"/>
        </w:rPr>
        <w:t>利害關係人認可</w:t>
      </w:r>
      <w:r w:rsidR="00F33A68">
        <w:rPr>
          <w:rFonts w:ascii="Times New Roman" w:eastAsia="新細明體" w:hAnsi="Times New Roman" w:hint="eastAsia"/>
          <w:szCs w:val="24"/>
        </w:rPr>
        <w:t>,</w:t>
      </w:r>
      <w:r w:rsidR="00F33A68">
        <w:rPr>
          <w:rFonts w:ascii="Times New Roman" w:eastAsia="新細明體" w:hAnsi="Times New Roman" w:hint="eastAsia"/>
          <w:szCs w:val="24"/>
        </w:rPr>
        <w:t>哪個文件過程可以說明已經完成</w:t>
      </w:r>
      <w:r w:rsidR="00F33A68">
        <w:rPr>
          <w:rFonts w:ascii="Times New Roman" w:eastAsia="新細明體" w:hAnsi="Times New Roman" w:hint="eastAsia"/>
          <w:szCs w:val="24"/>
        </w:rPr>
        <w:t>,</w:t>
      </w:r>
      <w:r w:rsidR="00F33A68">
        <w:rPr>
          <w:rFonts w:ascii="Times New Roman" w:eastAsia="新細明體" w:hAnsi="Times New Roman" w:hint="eastAsia"/>
          <w:szCs w:val="24"/>
        </w:rPr>
        <w:t>選項有</w:t>
      </w:r>
      <w:r w:rsidR="00F33A68">
        <w:rPr>
          <w:rFonts w:ascii="Times New Roman" w:eastAsia="新細明體" w:hAnsi="Times New Roman" w:hint="eastAsia"/>
          <w:szCs w:val="24"/>
        </w:rPr>
        <w:t xml:space="preserve">kick-off meeting, </w:t>
      </w:r>
      <w:r w:rsidR="00F33A68">
        <w:rPr>
          <w:rFonts w:ascii="Times New Roman" w:eastAsia="新細明體" w:hAnsi="Times New Roman" w:hint="eastAsia"/>
          <w:szCs w:val="24"/>
        </w:rPr>
        <w:t>專案章程</w:t>
      </w:r>
      <w:r w:rsidR="00F33A68">
        <w:rPr>
          <w:rFonts w:ascii="Times New Roman" w:eastAsia="新細明體" w:hAnsi="Times New Roman" w:hint="eastAsia"/>
          <w:szCs w:val="24"/>
        </w:rPr>
        <w:t xml:space="preserve">, </w:t>
      </w:r>
      <w:r w:rsidR="00F33A68">
        <w:rPr>
          <w:rFonts w:ascii="Times New Roman" w:eastAsia="新細明體" w:hAnsi="Times New Roman" w:hint="eastAsia"/>
          <w:szCs w:val="24"/>
        </w:rPr>
        <w:t>專案計畫書</w:t>
      </w:r>
      <w:r w:rsidR="00F33A68">
        <w:rPr>
          <w:rFonts w:ascii="Times New Roman" w:eastAsia="新細明體" w:hAnsi="Times New Roman" w:hint="eastAsia"/>
          <w:szCs w:val="24"/>
        </w:rPr>
        <w:t>, SOW</w:t>
      </w:r>
    </w:p>
    <w:p w14:paraId="13D82483" w14:textId="77777777" w:rsidR="00F33A68" w:rsidRDefault="00F33A68" w:rsidP="00F33A68">
      <w:pPr>
        <w:pStyle w:val="2"/>
        <w:adjustRightInd w:val="0"/>
        <w:snapToGrid w:val="0"/>
        <w:ind w:leftChars="0" w:left="0"/>
        <w:rPr>
          <w:rFonts w:ascii="Times New Roman" w:eastAsia="新細明體" w:hAnsi="Times New Roman"/>
          <w:szCs w:val="24"/>
        </w:rPr>
      </w:pPr>
    </w:p>
    <w:p w14:paraId="65FD731B"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64.</w:t>
      </w:r>
      <w:r w:rsidR="00F33A68">
        <w:rPr>
          <w:rFonts w:ascii="Times New Roman" w:eastAsia="新細明體" w:hAnsi="Times New Roman" w:hint="eastAsia"/>
          <w:szCs w:val="24"/>
        </w:rPr>
        <w:t>品質</w:t>
      </w:r>
      <w:r w:rsidR="00F33A68">
        <w:rPr>
          <w:rFonts w:ascii="Times New Roman" w:eastAsia="新細明體" w:hAnsi="Times New Roman" w:hint="eastAsia"/>
          <w:szCs w:val="24"/>
        </w:rPr>
        <w:t>TT</w:t>
      </w:r>
      <w:r w:rsidR="00F33A68">
        <w:rPr>
          <w:rFonts w:ascii="Times New Roman" w:eastAsia="新細明體" w:hAnsi="Times New Roman" w:hint="eastAsia"/>
          <w:szCs w:val="24"/>
        </w:rPr>
        <w:t>相關</w:t>
      </w:r>
      <w:r w:rsidR="00F33A68">
        <w:rPr>
          <w:rFonts w:ascii="Times New Roman" w:eastAsia="新細明體" w:hAnsi="Times New Roman" w:hint="eastAsia"/>
          <w:szCs w:val="24"/>
        </w:rPr>
        <w:t>(</w:t>
      </w:r>
      <w:r w:rsidR="00F33A68">
        <w:rPr>
          <w:rFonts w:ascii="Times New Roman" w:eastAsia="新細明體" w:hAnsi="Times New Roman" w:hint="eastAsia"/>
          <w:szCs w:val="24"/>
        </w:rPr>
        <w:t>魚骨圖</w:t>
      </w:r>
      <w:r w:rsidR="00F33A68">
        <w:rPr>
          <w:rFonts w:ascii="Times New Roman" w:eastAsia="新細明體" w:hAnsi="Times New Roman" w:hint="eastAsia"/>
          <w:szCs w:val="24"/>
        </w:rPr>
        <w:t>/</w:t>
      </w:r>
      <w:r w:rsidR="00F33A68">
        <w:rPr>
          <w:rFonts w:ascii="Times New Roman" w:eastAsia="新細明體" w:hAnsi="Times New Roman" w:hint="eastAsia"/>
          <w:szCs w:val="24"/>
        </w:rPr>
        <w:t>管制圖</w:t>
      </w:r>
      <w:r w:rsidR="00F33A68">
        <w:rPr>
          <w:rFonts w:ascii="Times New Roman" w:eastAsia="新細明體" w:hAnsi="Times New Roman" w:hint="eastAsia"/>
          <w:szCs w:val="24"/>
        </w:rPr>
        <w:t>/</w:t>
      </w:r>
      <w:r w:rsidR="00F33A68">
        <w:rPr>
          <w:rFonts w:ascii="Times New Roman" w:eastAsia="新細明體" w:hAnsi="Times New Roman" w:hint="eastAsia"/>
          <w:szCs w:val="24"/>
        </w:rPr>
        <w:t>親和圖</w:t>
      </w:r>
      <w:r w:rsidR="00F33A68">
        <w:rPr>
          <w:rFonts w:ascii="Times New Roman" w:eastAsia="新細明體" w:hAnsi="Times New Roman" w:hint="eastAsia"/>
          <w:szCs w:val="24"/>
        </w:rPr>
        <w:t>/</w:t>
      </w:r>
      <w:r w:rsidR="00F33A68">
        <w:rPr>
          <w:rFonts w:ascii="Times New Roman" w:eastAsia="新細明體" w:hAnsi="Times New Roman" w:hint="eastAsia"/>
          <w:szCs w:val="24"/>
        </w:rPr>
        <w:t>散佈圖</w:t>
      </w:r>
      <w:r w:rsidR="00F33A68">
        <w:rPr>
          <w:rFonts w:ascii="Times New Roman" w:eastAsia="新細明體" w:hAnsi="Times New Roman" w:hint="eastAsia"/>
          <w:szCs w:val="24"/>
        </w:rPr>
        <w:t>),</w:t>
      </w:r>
      <w:r w:rsidR="00F33A68">
        <w:rPr>
          <w:rFonts w:ascii="Times New Roman" w:eastAsia="新細明體" w:hAnsi="Times New Roman" w:hint="eastAsia"/>
          <w:szCs w:val="24"/>
        </w:rPr>
        <w:t>情境題問用什麼方法找出原因</w:t>
      </w:r>
    </w:p>
    <w:p w14:paraId="4735B185" w14:textId="77777777" w:rsidR="00F33A68" w:rsidRDefault="00F33A68" w:rsidP="00F33A68">
      <w:pPr>
        <w:pStyle w:val="2"/>
        <w:adjustRightInd w:val="0"/>
        <w:snapToGrid w:val="0"/>
        <w:ind w:leftChars="0" w:left="0"/>
        <w:rPr>
          <w:rFonts w:ascii="Times New Roman" w:eastAsia="新細明體" w:hAnsi="Times New Roman"/>
          <w:szCs w:val="24"/>
        </w:rPr>
      </w:pPr>
    </w:p>
    <w:p w14:paraId="71E80591"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65.</w:t>
      </w:r>
      <w:r w:rsidR="00F33A68">
        <w:rPr>
          <w:rFonts w:ascii="Times New Roman" w:eastAsia="新細明體" w:hAnsi="Times New Roman" w:hint="eastAsia"/>
          <w:szCs w:val="24"/>
        </w:rPr>
        <w:t>資源</w:t>
      </w:r>
      <w:r w:rsidR="00F33A68">
        <w:rPr>
          <w:rFonts w:ascii="Times New Roman" w:eastAsia="新細明體" w:hAnsi="Times New Roman" w:hint="eastAsia"/>
          <w:szCs w:val="24"/>
        </w:rPr>
        <w:t>TT,</w:t>
      </w:r>
      <w:r w:rsidR="00F33A68">
        <w:rPr>
          <w:rFonts w:ascii="Times New Roman" w:eastAsia="新細明體" w:hAnsi="Times New Roman" w:hint="eastAsia"/>
          <w:szCs w:val="24"/>
        </w:rPr>
        <w:t>問取得資源</w:t>
      </w:r>
      <w:r w:rsidR="00F33A68">
        <w:rPr>
          <w:rFonts w:ascii="Times New Roman" w:eastAsia="新細明體" w:hAnsi="Times New Roman" w:hint="eastAsia"/>
          <w:szCs w:val="24"/>
        </w:rPr>
        <w:t>,</w:t>
      </w:r>
      <w:r w:rsidR="00F33A68">
        <w:rPr>
          <w:rFonts w:ascii="Times New Roman" w:eastAsia="新細明體" w:hAnsi="Times New Roman" w:hint="eastAsia"/>
          <w:szCs w:val="24"/>
        </w:rPr>
        <w:t>選項有</w:t>
      </w:r>
      <w:r w:rsidR="00F33A68">
        <w:rPr>
          <w:rFonts w:ascii="Times New Roman" w:eastAsia="新細明體" w:hAnsi="Times New Roman" w:hint="eastAsia"/>
          <w:szCs w:val="24"/>
        </w:rPr>
        <w:t>WBS,RBS,</w:t>
      </w:r>
      <w:r w:rsidR="00F33A68">
        <w:rPr>
          <w:rFonts w:ascii="Times New Roman" w:eastAsia="新細明體" w:hAnsi="Times New Roman" w:hint="eastAsia"/>
          <w:szCs w:val="24"/>
        </w:rPr>
        <w:t>組織理論</w:t>
      </w:r>
      <w:r w:rsidR="00F33A68">
        <w:rPr>
          <w:rFonts w:ascii="Times New Roman" w:eastAsia="新細明體" w:hAnsi="Times New Roman" w:hint="eastAsia"/>
          <w:szCs w:val="24"/>
        </w:rPr>
        <w:t>,</w:t>
      </w:r>
    </w:p>
    <w:p w14:paraId="6D2A8C1A" w14:textId="77777777" w:rsidR="00F33A68" w:rsidRDefault="00F33A68" w:rsidP="00F33A68">
      <w:pPr>
        <w:pStyle w:val="2"/>
        <w:adjustRightInd w:val="0"/>
        <w:snapToGrid w:val="0"/>
        <w:ind w:leftChars="0" w:left="0"/>
        <w:rPr>
          <w:rFonts w:ascii="Times New Roman" w:eastAsia="新細明體" w:hAnsi="Times New Roman"/>
          <w:szCs w:val="24"/>
        </w:rPr>
      </w:pPr>
    </w:p>
    <w:p w14:paraId="144DA82D"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66.</w:t>
      </w:r>
      <w:r w:rsidR="00F33A68">
        <w:rPr>
          <w:rFonts w:ascii="Times New Roman" w:eastAsia="新細明體" w:hAnsi="Times New Roman" w:hint="eastAsia"/>
          <w:szCs w:val="24"/>
        </w:rPr>
        <w:t>溝通</w:t>
      </w:r>
      <w:r w:rsidR="00F33A68">
        <w:rPr>
          <w:rFonts w:ascii="Times New Roman" w:eastAsia="新細明體" w:hAnsi="Times New Roman" w:hint="eastAsia"/>
          <w:szCs w:val="24"/>
        </w:rPr>
        <w:t>TT</w:t>
      </w:r>
      <w:r w:rsidR="00F33A68">
        <w:rPr>
          <w:rFonts w:ascii="Times New Roman" w:eastAsia="新細明體" w:hAnsi="Times New Roman" w:hint="eastAsia"/>
          <w:szCs w:val="24"/>
        </w:rPr>
        <w:t>選項有</w:t>
      </w:r>
      <w:r w:rsidR="00F33A68">
        <w:rPr>
          <w:rFonts w:ascii="Times New Roman" w:eastAsia="新細明體" w:hAnsi="Times New Roman" w:hint="eastAsia"/>
          <w:szCs w:val="24"/>
        </w:rPr>
        <w:t>interpersonal, leadership</w:t>
      </w:r>
      <w:r w:rsidR="00F33A68">
        <w:rPr>
          <w:rFonts w:ascii="Times New Roman" w:eastAsia="新細明體" w:hAnsi="Times New Roman" w:hint="eastAsia"/>
          <w:szCs w:val="24"/>
        </w:rPr>
        <w:t>等</w:t>
      </w:r>
    </w:p>
    <w:p w14:paraId="02397B07" w14:textId="77777777" w:rsidR="00F33A68" w:rsidRDefault="00F33A68" w:rsidP="00F33A68">
      <w:pPr>
        <w:pStyle w:val="2"/>
        <w:adjustRightInd w:val="0"/>
        <w:snapToGrid w:val="0"/>
        <w:ind w:leftChars="0" w:left="0"/>
        <w:rPr>
          <w:rFonts w:ascii="Times New Roman" w:eastAsia="新細明體" w:hAnsi="Times New Roman"/>
          <w:szCs w:val="24"/>
        </w:rPr>
      </w:pPr>
    </w:p>
    <w:p w14:paraId="72316341" w14:textId="77777777" w:rsidR="00F33A68" w:rsidRDefault="00366631" w:rsidP="00F33A68">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67.</w:t>
      </w:r>
      <w:r w:rsidR="00F33A68">
        <w:rPr>
          <w:rFonts w:ascii="Times New Roman" w:eastAsia="新細明體" w:hAnsi="Times New Roman" w:hint="eastAsia"/>
          <w:szCs w:val="24"/>
        </w:rPr>
        <w:t>溝通方法</w:t>
      </w:r>
      <w:r w:rsidR="00F33A68">
        <w:rPr>
          <w:rFonts w:ascii="Times New Roman" w:eastAsia="新細明體" w:hAnsi="Times New Roman" w:hint="eastAsia"/>
          <w:szCs w:val="24"/>
        </w:rPr>
        <w:t>TT,</w:t>
      </w:r>
      <w:r w:rsidR="00F33A68">
        <w:rPr>
          <w:rFonts w:ascii="Times New Roman" w:eastAsia="新細明體" w:hAnsi="Times New Roman" w:hint="eastAsia"/>
          <w:szCs w:val="24"/>
        </w:rPr>
        <w:t>選項有</w:t>
      </w:r>
      <w:r w:rsidR="00F33A68">
        <w:rPr>
          <w:rFonts w:ascii="Times New Roman" w:eastAsia="新細明體" w:hAnsi="Times New Roman" w:hint="eastAsia"/>
          <w:szCs w:val="24"/>
        </w:rPr>
        <w:t>Interactive,Push,Pull,Active listening</w:t>
      </w:r>
    </w:p>
    <w:p w14:paraId="6BB998CB" w14:textId="77777777" w:rsidR="00F33A68" w:rsidRDefault="00F33A68" w:rsidP="00F33A68">
      <w:pPr>
        <w:pStyle w:val="2"/>
        <w:adjustRightInd w:val="0"/>
        <w:snapToGrid w:val="0"/>
        <w:ind w:leftChars="0" w:left="0"/>
        <w:rPr>
          <w:ins w:id="109" w:author="Chris Lin林承勳" w:date="2019-01-02T23:01:00Z"/>
          <w:rFonts w:ascii="Times New Roman" w:eastAsia="新細明體" w:hAnsi="Times New Roman"/>
          <w:szCs w:val="24"/>
        </w:rPr>
      </w:pPr>
    </w:p>
    <w:p w14:paraId="4A278EF8" w14:textId="77777777" w:rsidR="003047F1" w:rsidRDefault="003047F1" w:rsidP="00F33A68">
      <w:pPr>
        <w:pStyle w:val="2"/>
        <w:adjustRightInd w:val="0"/>
        <w:snapToGrid w:val="0"/>
        <w:ind w:leftChars="0" w:left="0"/>
        <w:rPr>
          <w:ins w:id="110" w:author="Chris Lin林承勳" w:date="2019-01-02T23:09:00Z"/>
          <w:rFonts w:ascii="Times New Roman" w:eastAsia="新細明體" w:hAnsi="Times New Roman" w:cs="SimHei"/>
          <w:szCs w:val="24"/>
        </w:rPr>
      </w:pPr>
      <w:ins w:id="111" w:author="Chris Lin林承勳" w:date="2019-01-02T23:01:00Z">
        <w:r>
          <w:rPr>
            <w:rFonts w:ascii="Times New Roman" w:eastAsia="新細明體" w:hAnsi="Times New Roman" w:hint="eastAsia"/>
            <w:szCs w:val="24"/>
          </w:rPr>
          <w:lastRenderedPageBreak/>
          <w:t>6</w:t>
        </w:r>
        <w:r>
          <w:rPr>
            <w:rFonts w:ascii="Times New Roman" w:eastAsia="新細明體" w:hAnsi="Times New Roman"/>
            <w:szCs w:val="24"/>
          </w:rPr>
          <w:t>8.</w:t>
        </w:r>
      </w:ins>
      <w:ins w:id="112" w:author="Chris Lin林承勳" w:date="2019-01-02T23:02:00Z">
        <w:r>
          <w:rPr>
            <w:rFonts w:ascii="Times New Roman" w:hAnsi="Times New Roman" w:cs="SimHei" w:hint="eastAsia"/>
            <w:szCs w:val="24"/>
          </w:rPr>
          <w:t>考品質</w:t>
        </w:r>
      </w:ins>
      <w:ins w:id="113" w:author="Chris Lin林承勳" w:date="2019-01-02T23:05:00Z">
        <w:r>
          <w:rPr>
            <w:rFonts w:ascii="Times New Roman" w:hAnsi="Times New Roman" w:cs="SimHei" w:hint="eastAsia"/>
            <w:szCs w:val="24"/>
          </w:rPr>
          <w:t>管理</w:t>
        </w:r>
      </w:ins>
      <w:ins w:id="114" w:author="Chris Lin林承勳" w:date="2019-01-02T23:02:00Z">
        <w:r>
          <w:rPr>
            <w:rFonts w:ascii="Times New Roman" w:hAnsi="Times New Roman" w:cs="SimHei" w:hint="eastAsia"/>
            <w:szCs w:val="24"/>
          </w:rPr>
          <w:t>的敏捷：</w:t>
        </w:r>
      </w:ins>
      <w:ins w:id="115" w:author="Chris Lin林承勳" w:date="2019-01-02T23:04:00Z">
        <w:r>
          <w:rPr>
            <w:rFonts w:ascii="Times New Roman" w:hAnsi="Times New Roman" w:cs="SimHei" w:hint="eastAsia"/>
            <w:szCs w:val="24"/>
          </w:rPr>
          <w:t>先敘述</w:t>
        </w:r>
      </w:ins>
      <w:ins w:id="116" w:author="Chris Lin林承勳" w:date="2019-01-02T23:05:00Z">
        <w:r>
          <w:rPr>
            <w:rFonts w:ascii="Times New Roman" w:hAnsi="Times New Roman" w:cs="SimHei" w:hint="eastAsia"/>
            <w:szCs w:val="24"/>
          </w:rPr>
          <w:t>一段</w:t>
        </w:r>
      </w:ins>
      <w:ins w:id="117" w:author="Chris Lin林承勳" w:date="2019-01-02T23:04:00Z">
        <w:r>
          <w:rPr>
            <w:rFonts w:ascii="Times New Roman" w:hAnsi="Times New Roman" w:cs="SimHei" w:hint="eastAsia"/>
            <w:szCs w:val="24"/>
          </w:rPr>
          <w:t>品質</w:t>
        </w:r>
      </w:ins>
      <w:ins w:id="118" w:author="Chris Lin林承勳" w:date="2019-01-02T23:05:00Z">
        <w:r>
          <w:rPr>
            <w:rFonts w:ascii="Times New Roman" w:hAnsi="Times New Roman" w:cs="SimHei" w:hint="eastAsia"/>
            <w:szCs w:val="24"/>
          </w:rPr>
          <w:t>概念，然後</w:t>
        </w:r>
      </w:ins>
      <w:ins w:id="119" w:author="Chris Lin林承勳" w:date="2019-01-02T23:01:00Z">
        <w:r>
          <w:rPr>
            <w:rFonts w:ascii="Times New Roman" w:hAnsi="Times New Roman" w:cs="SimHei" w:hint="eastAsia"/>
            <w:szCs w:val="24"/>
          </w:rPr>
          <w:t>S</w:t>
        </w:r>
        <w:r>
          <w:rPr>
            <w:rFonts w:ascii="Times New Roman" w:hAnsi="Times New Roman" w:cs="SimHei"/>
            <w:szCs w:val="24"/>
          </w:rPr>
          <w:t>crum Master</w:t>
        </w:r>
        <w:r>
          <w:rPr>
            <w:rFonts w:ascii="Times New Roman" w:eastAsia="新細明體" w:hAnsi="Times New Roman" w:cs="SimHei" w:hint="eastAsia"/>
            <w:szCs w:val="24"/>
          </w:rPr>
          <w:t>帶領團隊在</w:t>
        </w:r>
        <w:r>
          <w:rPr>
            <w:rFonts w:ascii="Times New Roman" w:eastAsia="新細明體" w:hAnsi="Times New Roman" w:cs="SimHei" w:hint="eastAsia"/>
            <w:szCs w:val="24"/>
          </w:rPr>
          <w:t>sprint</w:t>
        </w:r>
      </w:ins>
      <w:ins w:id="120" w:author="Chris Lin林承勳" w:date="2019-01-02T23:02:00Z">
        <w:r>
          <w:rPr>
            <w:rFonts w:ascii="Times New Roman" w:eastAsia="新細明體" w:hAnsi="Times New Roman" w:cs="SimHei" w:hint="eastAsia"/>
            <w:szCs w:val="24"/>
          </w:rPr>
          <w:t>結束後，</w:t>
        </w:r>
      </w:ins>
      <w:ins w:id="121" w:author="Chris Lin林承勳" w:date="2019-01-02T23:05:00Z">
        <w:r>
          <w:rPr>
            <w:rFonts w:ascii="Times New Roman" w:eastAsia="新細明體" w:hAnsi="Times New Roman" w:cs="SimHei" w:hint="eastAsia"/>
            <w:szCs w:val="24"/>
          </w:rPr>
          <w:t>會如何做到</w:t>
        </w:r>
      </w:ins>
      <w:ins w:id="122" w:author="Chris Lin林承勳" w:date="2019-01-02T23:06:00Z">
        <w:r>
          <w:rPr>
            <w:rFonts w:ascii="Times New Roman" w:eastAsia="新細明體" w:hAnsi="Times New Roman" w:cs="SimHei" w:hint="eastAsia"/>
            <w:szCs w:val="24"/>
          </w:rPr>
          <w:t>。詳見</w:t>
        </w:r>
        <w:r>
          <w:rPr>
            <w:rFonts w:ascii="Times New Roman" w:eastAsia="新細明體" w:hAnsi="Times New Roman" w:cs="SimHei" w:hint="eastAsia"/>
            <w:szCs w:val="24"/>
          </w:rPr>
          <w:t>P</w:t>
        </w:r>
        <w:r>
          <w:rPr>
            <w:rFonts w:ascii="Times New Roman" w:eastAsia="新細明體" w:hAnsi="Times New Roman" w:cs="SimHei"/>
            <w:szCs w:val="24"/>
          </w:rPr>
          <w:t>MBOK P276</w:t>
        </w:r>
        <w:r>
          <w:rPr>
            <w:rFonts w:ascii="Times New Roman" w:eastAsia="新細明體" w:hAnsi="Times New Roman" w:cs="SimHei" w:hint="eastAsia"/>
            <w:szCs w:val="24"/>
          </w:rPr>
          <w:t>，答案選回顧會議</w:t>
        </w:r>
      </w:ins>
      <w:ins w:id="123" w:author="Chris Lin林承勳" w:date="2019-01-02T23:07:00Z">
        <w:r>
          <w:rPr>
            <w:rFonts w:ascii="Times New Roman" w:eastAsia="新細明體" w:hAnsi="Times New Roman" w:cs="SimHei" w:hint="eastAsia"/>
            <w:szCs w:val="24"/>
          </w:rPr>
          <w:t>的敘述</w:t>
        </w:r>
        <w:r w:rsidR="00CE3D31">
          <w:rPr>
            <w:rFonts w:ascii="Times New Roman" w:eastAsia="新細明體" w:hAnsi="Times New Roman" w:cs="SimHei" w:hint="eastAsia"/>
            <w:szCs w:val="24"/>
          </w:rPr>
          <w:t>，或敘述像回顧會議的選項。</w:t>
        </w:r>
      </w:ins>
    </w:p>
    <w:p w14:paraId="6AA4973C" w14:textId="77777777" w:rsidR="00C34EDB" w:rsidRDefault="00C34EDB" w:rsidP="00F33A68">
      <w:pPr>
        <w:pStyle w:val="2"/>
        <w:adjustRightInd w:val="0"/>
        <w:snapToGrid w:val="0"/>
        <w:ind w:leftChars="0" w:left="0"/>
        <w:rPr>
          <w:ins w:id="124" w:author="Chris Lin林承勳" w:date="2019-01-02T23:09:00Z"/>
          <w:rFonts w:ascii="Times New Roman" w:eastAsia="新細明體" w:hAnsi="Times New Roman"/>
          <w:szCs w:val="24"/>
        </w:rPr>
      </w:pPr>
    </w:p>
    <w:p w14:paraId="474ABC27" w14:textId="77777777" w:rsidR="00C34EDB" w:rsidRDefault="00C34EDB" w:rsidP="00F33A68">
      <w:pPr>
        <w:pStyle w:val="2"/>
        <w:adjustRightInd w:val="0"/>
        <w:snapToGrid w:val="0"/>
        <w:ind w:leftChars="0" w:left="0"/>
        <w:rPr>
          <w:ins w:id="125" w:author="Chris Lin林承勳" w:date="2019-01-02T23:13:00Z"/>
          <w:rFonts w:ascii="Times New Roman" w:eastAsia="新細明體" w:hAnsi="Times New Roman"/>
          <w:szCs w:val="24"/>
        </w:rPr>
      </w:pPr>
      <w:ins w:id="126" w:author="Chris Lin林承勳" w:date="2019-01-02T23:09:00Z">
        <w:r>
          <w:rPr>
            <w:rFonts w:ascii="Times New Roman" w:eastAsia="新細明體" w:hAnsi="Times New Roman" w:hint="eastAsia"/>
            <w:szCs w:val="24"/>
          </w:rPr>
          <w:t>6</w:t>
        </w:r>
        <w:r>
          <w:rPr>
            <w:rFonts w:ascii="Times New Roman" w:eastAsia="新細明體" w:hAnsi="Times New Roman"/>
            <w:szCs w:val="24"/>
          </w:rPr>
          <w:t>9.</w:t>
        </w:r>
      </w:ins>
      <w:ins w:id="127" w:author="Chris Lin林承勳" w:date="2019-01-02T23:10:00Z">
        <w:r>
          <w:rPr>
            <w:rFonts w:ascii="Times New Roman" w:eastAsia="新細明體" w:hAnsi="Times New Roman" w:hint="eastAsia"/>
            <w:szCs w:val="24"/>
          </w:rPr>
          <w:t>組織要你</w:t>
        </w:r>
        <w:r w:rsidR="00F54886">
          <w:rPr>
            <w:rFonts w:ascii="Times New Roman" w:eastAsia="新細明體" w:hAnsi="Times New Roman" w:hint="eastAsia"/>
            <w:szCs w:val="24"/>
          </w:rPr>
          <w:t>估計</w:t>
        </w:r>
      </w:ins>
      <w:ins w:id="128" w:author="Chris Lin林承勳" w:date="2019-01-02T23:12:00Z">
        <w:r w:rsidR="00F54886">
          <w:rPr>
            <w:rFonts w:ascii="Times New Roman" w:eastAsia="新細明體" w:hAnsi="Times New Roman" w:hint="eastAsia"/>
            <w:szCs w:val="24"/>
          </w:rPr>
          <w:t>以</w:t>
        </w:r>
      </w:ins>
      <w:ins w:id="129" w:author="Chris Lin林承勳" w:date="2019-01-02T23:43:00Z">
        <w:r w:rsidR="00941C70">
          <w:rPr>
            <w:rFonts w:ascii="Times New Roman" w:eastAsia="新細明體" w:hAnsi="Times New Roman" w:hint="eastAsia"/>
            <w:szCs w:val="24"/>
          </w:rPr>
          <w:t>用來</w:t>
        </w:r>
      </w:ins>
      <w:ins w:id="130" w:author="Chris Lin林承勳" w:date="2019-01-02T23:12:00Z">
        <w:r w:rsidR="00F54886">
          <w:rPr>
            <w:rFonts w:ascii="Times New Roman" w:eastAsia="新細明體" w:hAnsi="Times New Roman" w:hint="eastAsia"/>
            <w:szCs w:val="24"/>
          </w:rPr>
          <w:t>簽訂</w:t>
        </w:r>
      </w:ins>
      <w:ins w:id="131" w:author="Chris Lin林承勳" w:date="2019-01-02T23:10:00Z">
        <w:r w:rsidR="00F54886">
          <w:rPr>
            <w:rFonts w:ascii="Times New Roman" w:eastAsia="新細明體" w:hAnsi="Times New Roman" w:hint="eastAsia"/>
            <w:szCs w:val="24"/>
          </w:rPr>
          <w:t>F</w:t>
        </w:r>
        <w:r w:rsidR="00F54886">
          <w:rPr>
            <w:rFonts w:ascii="Times New Roman" w:eastAsia="新細明體" w:hAnsi="Times New Roman"/>
            <w:szCs w:val="24"/>
          </w:rPr>
          <w:t>FP</w:t>
        </w:r>
      </w:ins>
      <w:ins w:id="132" w:author="Chris Lin林承勳" w:date="2019-01-02T23:12:00Z">
        <w:r w:rsidR="00F54886">
          <w:rPr>
            <w:rFonts w:ascii="Times New Roman" w:eastAsia="新細明體" w:hAnsi="Times New Roman" w:hint="eastAsia"/>
            <w:szCs w:val="24"/>
          </w:rPr>
          <w:t>契約，你應該使用什麼方式</w:t>
        </w:r>
      </w:ins>
      <w:ins w:id="133" w:author="Chris Lin林承勳" w:date="2019-01-02T23:43:00Z">
        <w:r w:rsidR="00941C70">
          <w:rPr>
            <w:rFonts w:ascii="Times New Roman" w:eastAsia="新細明體" w:hAnsi="Times New Roman" w:hint="eastAsia"/>
            <w:szCs w:val="24"/>
          </w:rPr>
          <w:t>估算</w:t>
        </w:r>
      </w:ins>
      <w:ins w:id="134" w:author="Chris Lin林承勳" w:date="2019-01-02T23:12:00Z">
        <w:r w:rsidR="00F54886">
          <w:rPr>
            <w:rFonts w:ascii="Times New Roman" w:eastAsia="新細明體" w:hAnsi="Times New Roman" w:hint="eastAsia"/>
            <w:szCs w:val="24"/>
          </w:rPr>
          <w:t>？</w:t>
        </w:r>
      </w:ins>
      <w:ins w:id="135" w:author="User" w:date="2019-04-26T22:10:00Z">
        <w:r w:rsidR="0067449D" w:rsidRPr="0048771A">
          <w:rPr>
            <w:rFonts w:asciiTheme="minorEastAsia" w:hAnsiTheme="minorEastAsia"/>
            <w:color w:val="000000" w:themeColor="text1"/>
            <w:szCs w:val="24"/>
            <w:highlight w:val="yellow"/>
            <w:rPrChange w:id="136" w:author="User" w:date="2019-04-27T02:34:00Z">
              <w:rPr>
                <w:rFonts w:asciiTheme="minorEastAsia" w:hAnsiTheme="minorEastAsia"/>
                <w:color w:val="000000" w:themeColor="text1"/>
                <w:szCs w:val="24"/>
              </w:rPr>
            </w:rPrChange>
          </w:rPr>
          <w:t>(2019/04/25</w:t>
        </w:r>
        <w:r w:rsidR="0067449D" w:rsidRPr="0048771A">
          <w:rPr>
            <w:rFonts w:asciiTheme="minorEastAsia" w:hAnsiTheme="minorEastAsia" w:hint="eastAsia"/>
            <w:color w:val="000000" w:themeColor="text1"/>
            <w:szCs w:val="24"/>
            <w:highlight w:val="yellow"/>
            <w:rPrChange w:id="137" w:author="User" w:date="2019-04-27T02:34:00Z">
              <w:rPr>
                <w:rFonts w:asciiTheme="minorEastAsia" w:hAnsiTheme="minorEastAsia" w:hint="eastAsia"/>
                <w:color w:val="000000" w:themeColor="text1"/>
                <w:szCs w:val="24"/>
              </w:rPr>
            </w:rPrChange>
          </w:rPr>
          <w:t>有出現一樣的</w:t>
        </w:r>
        <w:r w:rsidR="0067449D" w:rsidRPr="0048771A">
          <w:rPr>
            <w:rFonts w:asciiTheme="minorEastAsia" w:hAnsiTheme="minorEastAsia"/>
            <w:color w:val="000000" w:themeColor="text1"/>
            <w:szCs w:val="24"/>
            <w:highlight w:val="yellow"/>
            <w:rPrChange w:id="138" w:author="User" w:date="2019-04-27T02:34:00Z">
              <w:rPr>
                <w:rFonts w:asciiTheme="minorEastAsia" w:hAnsiTheme="minorEastAsia"/>
                <w:color w:val="000000" w:themeColor="text1"/>
                <w:szCs w:val="24"/>
              </w:rPr>
            </w:rPrChange>
          </w:rPr>
          <w:t>)</w:t>
        </w:r>
      </w:ins>
    </w:p>
    <w:p w14:paraId="1920F877" w14:textId="77777777" w:rsidR="00F54886" w:rsidRDefault="00F54886" w:rsidP="00F33A68">
      <w:pPr>
        <w:pStyle w:val="2"/>
        <w:adjustRightInd w:val="0"/>
        <w:snapToGrid w:val="0"/>
        <w:ind w:leftChars="0" w:left="0"/>
        <w:rPr>
          <w:ins w:id="139" w:author="Chris Lin林承勳" w:date="2019-01-02T23:13:00Z"/>
          <w:rFonts w:ascii="Times New Roman" w:eastAsia="新細明體" w:hAnsi="Times New Roman"/>
          <w:szCs w:val="24"/>
        </w:rPr>
      </w:pPr>
      <w:ins w:id="140" w:author="Chris Lin林承勳" w:date="2019-01-02T23:13:00Z">
        <w:r>
          <w:rPr>
            <w:rFonts w:ascii="Times New Roman" w:eastAsia="新細明體" w:hAnsi="Times New Roman" w:hint="eastAsia"/>
            <w:szCs w:val="24"/>
          </w:rPr>
          <w:t>答案有：</w:t>
        </w:r>
      </w:ins>
    </w:p>
    <w:p w14:paraId="20E8ADF9" w14:textId="77777777" w:rsidR="00F54886" w:rsidRPr="00830CD1" w:rsidRDefault="00360CAE" w:rsidP="00F33A68">
      <w:pPr>
        <w:pStyle w:val="2"/>
        <w:adjustRightInd w:val="0"/>
        <w:snapToGrid w:val="0"/>
        <w:ind w:leftChars="0" w:left="0"/>
        <w:rPr>
          <w:ins w:id="141" w:author="Chris Lin林承勳" w:date="2019-01-02T23:13:00Z"/>
          <w:rFonts w:ascii="Times New Roman" w:eastAsia="新細明體" w:hAnsi="Times New Roman"/>
          <w:color w:val="4F81BD" w:themeColor="accent1"/>
          <w:szCs w:val="24"/>
          <w:rPrChange w:id="142" w:author="User" w:date="2019-01-06T11:35:00Z">
            <w:rPr>
              <w:ins w:id="143" w:author="Chris Lin林承勳" w:date="2019-01-02T23:13:00Z"/>
              <w:rFonts w:ascii="Times New Roman" w:eastAsia="新細明體" w:hAnsi="Times New Roman"/>
              <w:szCs w:val="24"/>
            </w:rPr>
          </w:rPrChange>
        </w:rPr>
      </w:pPr>
      <w:ins w:id="144" w:author="Chris Lin林承勳" w:date="2019-01-02T23:14:00Z">
        <w:r w:rsidRPr="00360CAE">
          <w:rPr>
            <w:rFonts w:ascii="Times New Roman" w:eastAsia="新細明體" w:hAnsi="Times New Roman"/>
            <w:color w:val="4F81BD" w:themeColor="accent1"/>
            <w:szCs w:val="24"/>
            <w:rPrChange w:id="145" w:author="User" w:date="2019-01-06T11:35:00Z">
              <w:rPr>
                <w:rFonts w:ascii="Times New Roman" w:eastAsia="新細明體" w:hAnsi="Times New Roman" w:cstheme="minorBidi"/>
                <w:szCs w:val="24"/>
              </w:rPr>
            </w:rPrChange>
          </w:rPr>
          <w:t>1</w:t>
        </w:r>
      </w:ins>
      <w:ins w:id="146" w:author="Chris Lin林承勳" w:date="2019-01-02T23:13:00Z">
        <w:r w:rsidRPr="00360CAE">
          <w:rPr>
            <w:rFonts w:ascii="Times New Roman" w:eastAsia="新細明體" w:hAnsi="Times New Roman"/>
            <w:color w:val="4F81BD" w:themeColor="accent1"/>
            <w:szCs w:val="24"/>
            <w:rPrChange w:id="147" w:author="User" w:date="2019-01-06T11:35:00Z">
              <w:rPr>
                <w:rFonts w:ascii="Times New Roman" w:eastAsia="新細明體" w:hAnsi="Times New Roman" w:cstheme="minorBidi"/>
                <w:szCs w:val="24"/>
              </w:rPr>
            </w:rPrChange>
          </w:rPr>
          <w:t>.</w:t>
        </w:r>
        <w:r w:rsidRPr="00360CAE">
          <w:rPr>
            <w:rFonts w:ascii="Times New Roman" w:eastAsia="新細明體" w:hAnsi="Times New Roman" w:hint="eastAsia"/>
            <w:color w:val="4F81BD" w:themeColor="accent1"/>
            <w:szCs w:val="24"/>
            <w:rPrChange w:id="148" w:author="User" w:date="2019-01-06T11:35:00Z">
              <w:rPr>
                <w:rFonts w:ascii="Times New Roman" w:eastAsia="新細明體" w:hAnsi="Times New Roman" w:cstheme="minorBidi" w:hint="eastAsia"/>
                <w:szCs w:val="24"/>
              </w:rPr>
            </w:rPrChange>
          </w:rPr>
          <w:t>三點估算</w:t>
        </w:r>
      </w:ins>
    </w:p>
    <w:p w14:paraId="1966DA8A" w14:textId="77777777" w:rsidR="00F54886" w:rsidRDefault="00F54886" w:rsidP="00F33A68">
      <w:pPr>
        <w:pStyle w:val="2"/>
        <w:adjustRightInd w:val="0"/>
        <w:snapToGrid w:val="0"/>
        <w:ind w:leftChars="0" w:left="0"/>
        <w:rPr>
          <w:ins w:id="149" w:author="Chris Lin林承勳" w:date="2019-01-02T23:14:00Z"/>
          <w:rFonts w:ascii="Times New Roman" w:eastAsia="新細明體" w:hAnsi="Times New Roman"/>
          <w:szCs w:val="24"/>
        </w:rPr>
      </w:pPr>
      <w:ins w:id="150" w:author="Chris Lin林承勳" w:date="2019-01-02T23:14:00Z">
        <w:r>
          <w:rPr>
            <w:rFonts w:ascii="Times New Roman" w:eastAsia="新細明體" w:hAnsi="Times New Roman"/>
            <w:szCs w:val="24"/>
          </w:rPr>
          <w:t>2.</w:t>
        </w:r>
        <w:r>
          <w:rPr>
            <w:rFonts w:ascii="Times New Roman" w:eastAsia="新細明體" w:hAnsi="Times New Roman" w:hint="eastAsia"/>
            <w:szCs w:val="24"/>
          </w:rPr>
          <w:t>由下往上</w:t>
        </w:r>
      </w:ins>
    </w:p>
    <w:p w14:paraId="19DA92A3" w14:textId="77777777" w:rsidR="00F54886" w:rsidRDefault="00F54886" w:rsidP="00F33A68">
      <w:pPr>
        <w:pStyle w:val="2"/>
        <w:adjustRightInd w:val="0"/>
        <w:snapToGrid w:val="0"/>
        <w:ind w:leftChars="0" w:left="0"/>
        <w:rPr>
          <w:ins w:id="151" w:author="Chris Lin林承勳" w:date="2019-01-02T23:14:00Z"/>
          <w:rFonts w:ascii="Times New Roman" w:eastAsia="新細明體" w:hAnsi="Times New Roman"/>
          <w:szCs w:val="24"/>
        </w:rPr>
      </w:pPr>
      <w:ins w:id="152" w:author="Chris Lin林承勳" w:date="2019-01-02T23:14:00Z">
        <w:r>
          <w:rPr>
            <w:rFonts w:ascii="Times New Roman" w:eastAsia="新細明體" w:hAnsi="Times New Roman" w:hint="eastAsia"/>
            <w:szCs w:val="24"/>
          </w:rPr>
          <w:t>3</w:t>
        </w:r>
        <w:r>
          <w:rPr>
            <w:rFonts w:ascii="Times New Roman" w:eastAsia="新細明體" w:hAnsi="Times New Roman"/>
            <w:szCs w:val="24"/>
          </w:rPr>
          <w:t>.</w:t>
        </w:r>
        <w:r>
          <w:rPr>
            <w:rFonts w:ascii="Times New Roman" w:eastAsia="新細明體" w:hAnsi="Times New Roman" w:hint="eastAsia"/>
            <w:szCs w:val="24"/>
          </w:rPr>
          <w:t>類比估算</w:t>
        </w:r>
      </w:ins>
    </w:p>
    <w:p w14:paraId="71383B06" w14:textId="77777777" w:rsidR="00F54886" w:rsidRDefault="00F54886" w:rsidP="00F33A68">
      <w:pPr>
        <w:pStyle w:val="2"/>
        <w:adjustRightInd w:val="0"/>
        <w:snapToGrid w:val="0"/>
        <w:ind w:leftChars="0" w:left="0"/>
        <w:rPr>
          <w:ins w:id="153" w:author="Chris Lin林承勳" w:date="2019-01-02T23:34:00Z"/>
          <w:rFonts w:ascii="Times New Roman" w:eastAsia="新細明體" w:hAnsi="Times New Roman"/>
          <w:szCs w:val="24"/>
        </w:rPr>
      </w:pPr>
      <w:ins w:id="154" w:author="Chris Lin林承勳" w:date="2019-01-02T23:14:00Z">
        <w:r>
          <w:rPr>
            <w:rFonts w:ascii="Times New Roman" w:eastAsia="新細明體" w:hAnsi="Times New Roman" w:hint="eastAsia"/>
            <w:szCs w:val="24"/>
          </w:rPr>
          <w:t>4</w:t>
        </w:r>
        <w:r>
          <w:rPr>
            <w:rFonts w:ascii="Times New Roman" w:eastAsia="新細明體" w:hAnsi="Times New Roman"/>
            <w:szCs w:val="24"/>
          </w:rPr>
          <w:t>.</w:t>
        </w:r>
        <w:r>
          <w:rPr>
            <w:rFonts w:ascii="Times New Roman" w:eastAsia="新細明體" w:hAnsi="Times New Roman" w:hint="eastAsia"/>
            <w:szCs w:val="24"/>
          </w:rPr>
          <w:t>參數估算</w:t>
        </w:r>
      </w:ins>
    </w:p>
    <w:p w14:paraId="153D3DC8" w14:textId="77777777" w:rsidR="007B2B97" w:rsidRDefault="007B2B97" w:rsidP="00F33A68">
      <w:pPr>
        <w:pStyle w:val="2"/>
        <w:adjustRightInd w:val="0"/>
        <w:snapToGrid w:val="0"/>
        <w:ind w:leftChars="0" w:left="0"/>
        <w:rPr>
          <w:ins w:id="155" w:author="Chris Lin林承勳" w:date="2019-01-02T23:34:00Z"/>
          <w:rFonts w:ascii="Times New Roman" w:eastAsia="新細明體" w:hAnsi="Times New Roman"/>
          <w:szCs w:val="24"/>
        </w:rPr>
      </w:pPr>
    </w:p>
    <w:p w14:paraId="6977EB02" w14:textId="77777777" w:rsidR="007B2B97" w:rsidRDefault="007B2B97" w:rsidP="00F33A68">
      <w:pPr>
        <w:pStyle w:val="2"/>
        <w:adjustRightInd w:val="0"/>
        <w:snapToGrid w:val="0"/>
        <w:ind w:leftChars="0" w:left="0"/>
        <w:rPr>
          <w:ins w:id="156" w:author="Chris Lin林承勳" w:date="2019-01-02T23:37:00Z"/>
          <w:rFonts w:ascii="Times New Roman" w:eastAsia="新細明體" w:hAnsi="Times New Roman"/>
          <w:szCs w:val="24"/>
        </w:rPr>
      </w:pPr>
      <w:ins w:id="157" w:author="Chris Lin林承勳" w:date="2019-01-02T23:34:00Z">
        <w:r>
          <w:rPr>
            <w:rFonts w:ascii="Times New Roman" w:eastAsia="新細明體" w:hAnsi="Times New Roman" w:hint="eastAsia"/>
            <w:szCs w:val="24"/>
          </w:rPr>
          <w:t>7</w:t>
        </w:r>
        <w:r>
          <w:rPr>
            <w:rFonts w:ascii="Times New Roman" w:eastAsia="新細明體" w:hAnsi="Times New Roman"/>
            <w:szCs w:val="24"/>
          </w:rPr>
          <w:t>0.</w:t>
        </w:r>
      </w:ins>
      <w:ins w:id="158" w:author="Chris Lin林承勳" w:date="2019-01-02T23:35:00Z">
        <w:r>
          <w:rPr>
            <w:rFonts w:ascii="Times New Roman" w:eastAsia="新細明體" w:hAnsi="Times New Roman" w:hint="eastAsia"/>
            <w:szCs w:val="24"/>
          </w:rPr>
          <w:t>專案在七個國家有不同的利害關係人，</w:t>
        </w:r>
        <w:r>
          <w:rPr>
            <w:rFonts w:ascii="Times New Roman" w:eastAsia="新細明體" w:hAnsi="Times New Roman"/>
            <w:szCs w:val="24"/>
          </w:rPr>
          <w:t>PM</w:t>
        </w:r>
      </w:ins>
      <w:ins w:id="159" w:author="Chris Lin林承勳" w:date="2019-01-02T23:36:00Z">
        <w:r>
          <w:rPr>
            <w:rFonts w:ascii="Times New Roman" w:eastAsia="新細明體" w:hAnsi="Times New Roman" w:hint="eastAsia"/>
            <w:szCs w:val="24"/>
          </w:rPr>
          <w:t>根據溝通管理要達成同一時間要跟全部利害關係人匯報</w:t>
        </w:r>
      </w:ins>
      <w:ins w:id="160" w:author="Chris Lin林承勳" w:date="2019-01-02T23:37:00Z">
        <w:r>
          <w:rPr>
            <w:rFonts w:ascii="Times New Roman" w:eastAsia="新細明體" w:hAnsi="Times New Roman" w:hint="eastAsia"/>
            <w:szCs w:val="24"/>
          </w:rPr>
          <w:t>，</w:t>
        </w:r>
        <w:r>
          <w:rPr>
            <w:rFonts w:ascii="Times New Roman" w:eastAsia="新細明體" w:hAnsi="Times New Roman" w:hint="eastAsia"/>
            <w:szCs w:val="24"/>
          </w:rPr>
          <w:t>P</w:t>
        </w:r>
        <w:r>
          <w:rPr>
            <w:rFonts w:ascii="Times New Roman" w:eastAsia="新細明體" w:hAnsi="Times New Roman"/>
            <w:szCs w:val="24"/>
          </w:rPr>
          <w:t>M</w:t>
        </w:r>
        <w:r>
          <w:rPr>
            <w:rFonts w:ascii="Times New Roman" w:eastAsia="新細明體" w:hAnsi="Times New Roman" w:hint="eastAsia"/>
            <w:szCs w:val="24"/>
          </w:rPr>
          <w:t>應該要</w:t>
        </w:r>
      </w:ins>
      <w:ins w:id="161" w:author="Chris Lin林承勳" w:date="2019-01-02T23:39:00Z">
        <w:r>
          <w:rPr>
            <w:rFonts w:ascii="Times New Roman" w:eastAsia="新細明體" w:hAnsi="Times New Roman" w:hint="eastAsia"/>
            <w:szCs w:val="24"/>
          </w:rPr>
          <w:t>如何做</w:t>
        </w:r>
      </w:ins>
      <w:ins w:id="162" w:author="Chris Lin林承勳" w:date="2019-01-02T23:40:00Z">
        <w:r>
          <w:rPr>
            <w:rFonts w:ascii="Times New Roman" w:eastAsia="新細明體" w:hAnsi="Times New Roman" w:hint="eastAsia"/>
            <w:szCs w:val="24"/>
          </w:rPr>
          <w:t>？</w:t>
        </w:r>
      </w:ins>
      <w:ins w:id="163" w:author="User" w:date="2019-04-26T22:10:00Z">
        <w:r w:rsidR="00A101EA" w:rsidRPr="0048771A">
          <w:rPr>
            <w:rFonts w:asciiTheme="minorEastAsia" w:hAnsiTheme="minorEastAsia"/>
            <w:color w:val="000000" w:themeColor="text1"/>
            <w:szCs w:val="24"/>
            <w:highlight w:val="yellow"/>
            <w:rPrChange w:id="164" w:author="User" w:date="2019-04-27T02:34:00Z">
              <w:rPr>
                <w:rFonts w:asciiTheme="minorEastAsia" w:hAnsiTheme="minorEastAsia"/>
                <w:color w:val="000000" w:themeColor="text1"/>
                <w:szCs w:val="24"/>
              </w:rPr>
            </w:rPrChange>
          </w:rPr>
          <w:t>(2019/04/25</w:t>
        </w:r>
        <w:r w:rsidR="00A101EA" w:rsidRPr="0048771A">
          <w:rPr>
            <w:rFonts w:asciiTheme="minorEastAsia" w:hAnsiTheme="minorEastAsia" w:hint="eastAsia"/>
            <w:color w:val="000000" w:themeColor="text1"/>
            <w:szCs w:val="24"/>
            <w:highlight w:val="yellow"/>
            <w:rPrChange w:id="165" w:author="User" w:date="2019-04-27T02:34:00Z">
              <w:rPr>
                <w:rFonts w:asciiTheme="minorEastAsia" w:hAnsiTheme="minorEastAsia" w:hint="eastAsia"/>
                <w:color w:val="000000" w:themeColor="text1"/>
                <w:szCs w:val="24"/>
              </w:rPr>
            </w:rPrChange>
          </w:rPr>
          <w:t>有出現一樣的</w:t>
        </w:r>
        <w:r w:rsidR="00A101EA" w:rsidRPr="0048771A">
          <w:rPr>
            <w:rFonts w:asciiTheme="minorEastAsia" w:hAnsiTheme="minorEastAsia"/>
            <w:color w:val="000000" w:themeColor="text1"/>
            <w:szCs w:val="24"/>
            <w:highlight w:val="yellow"/>
            <w:rPrChange w:id="166" w:author="User" w:date="2019-04-27T02:34:00Z">
              <w:rPr>
                <w:rFonts w:asciiTheme="minorEastAsia" w:hAnsiTheme="minorEastAsia"/>
                <w:color w:val="000000" w:themeColor="text1"/>
                <w:szCs w:val="24"/>
              </w:rPr>
            </w:rPrChange>
          </w:rPr>
          <w:t>)</w:t>
        </w:r>
      </w:ins>
    </w:p>
    <w:p w14:paraId="387FA543" w14:textId="77777777" w:rsidR="007B2B97" w:rsidRDefault="007B2B97" w:rsidP="00F33A68">
      <w:pPr>
        <w:pStyle w:val="2"/>
        <w:adjustRightInd w:val="0"/>
        <w:snapToGrid w:val="0"/>
        <w:ind w:leftChars="0" w:left="0"/>
        <w:rPr>
          <w:ins w:id="167" w:author="Chris Lin林承勳" w:date="2019-01-02T23:37:00Z"/>
          <w:rFonts w:ascii="Times New Roman" w:eastAsia="新細明體" w:hAnsi="Times New Roman"/>
          <w:szCs w:val="24"/>
        </w:rPr>
      </w:pPr>
      <w:ins w:id="168" w:author="Chris Lin林承勳" w:date="2019-01-02T23:37:00Z">
        <w:r>
          <w:rPr>
            <w:rFonts w:ascii="Times New Roman" w:eastAsia="新細明體" w:hAnsi="Times New Roman" w:hint="eastAsia"/>
            <w:szCs w:val="24"/>
          </w:rPr>
          <w:t>1.</w:t>
        </w:r>
        <w:r>
          <w:rPr>
            <w:rFonts w:ascii="Times New Roman" w:eastAsia="新細明體" w:hAnsi="Times New Roman" w:hint="eastAsia"/>
            <w:szCs w:val="24"/>
          </w:rPr>
          <w:t>溝通需求分析</w:t>
        </w:r>
      </w:ins>
    </w:p>
    <w:p w14:paraId="13F3C6A5" w14:textId="77777777" w:rsidR="007B2B97" w:rsidRDefault="007B2B97" w:rsidP="00F33A68">
      <w:pPr>
        <w:pStyle w:val="2"/>
        <w:adjustRightInd w:val="0"/>
        <w:snapToGrid w:val="0"/>
        <w:ind w:leftChars="0" w:left="0"/>
        <w:rPr>
          <w:ins w:id="169" w:author="Chris Lin林承勳" w:date="2019-01-02T23:37:00Z"/>
          <w:rFonts w:ascii="Times New Roman" w:eastAsia="新細明體" w:hAnsi="Times New Roman"/>
          <w:szCs w:val="24"/>
        </w:rPr>
      </w:pPr>
      <w:ins w:id="170" w:author="Chris Lin林承勳" w:date="2019-01-02T23:37:00Z">
        <w:r>
          <w:rPr>
            <w:rFonts w:ascii="Times New Roman" w:eastAsia="新細明體" w:hAnsi="Times New Roman" w:hint="eastAsia"/>
            <w:szCs w:val="24"/>
          </w:rPr>
          <w:t>2</w:t>
        </w:r>
        <w:r>
          <w:rPr>
            <w:rFonts w:ascii="Times New Roman" w:eastAsia="新細明體" w:hAnsi="Times New Roman"/>
            <w:szCs w:val="24"/>
          </w:rPr>
          <w:t>.</w:t>
        </w:r>
        <w:r>
          <w:rPr>
            <w:rFonts w:ascii="Times New Roman" w:eastAsia="新細明體" w:hAnsi="Times New Roman" w:hint="eastAsia"/>
            <w:szCs w:val="24"/>
          </w:rPr>
          <w:t>會議規劃方法</w:t>
        </w:r>
      </w:ins>
    </w:p>
    <w:p w14:paraId="0A18707A" w14:textId="77777777" w:rsidR="007B2B97" w:rsidRDefault="007B2B97" w:rsidP="00F33A68">
      <w:pPr>
        <w:pStyle w:val="2"/>
        <w:adjustRightInd w:val="0"/>
        <w:snapToGrid w:val="0"/>
        <w:ind w:leftChars="0" w:left="0"/>
        <w:rPr>
          <w:ins w:id="171" w:author="Chris Lin林承勳" w:date="2019-01-02T23:38:00Z"/>
          <w:rFonts w:ascii="Times New Roman" w:eastAsia="新細明體" w:hAnsi="Times New Roman"/>
          <w:szCs w:val="24"/>
        </w:rPr>
      </w:pPr>
      <w:ins w:id="172" w:author="Chris Lin林承勳" w:date="2019-01-02T23:37:00Z">
        <w:r>
          <w:rPr>
            <w:rFonts w:ascii="Times New Roman" w:eastAsia="新細明體" w:hAnsi="Times New Roman" w:hint="eastAsia"/>
            <w:szCs w:val="24"/>
          </w:rPr>
          <w:t>3</w:t>
        </w:r>
        <w:r>
          <w:rPr>
            <w:rFonts w:ascii="Times New Roman" w:eastAsia="新細明體" w:hAnsi="Times New Roman"/>
            <w:szCs w:val="24"/>
          </w:rPr>
          <w:t>.</w:t>
        </w:r>
        <w:r>
          <w:rPr>
            <w:rFonts w:ascii="Times New Roman" w:eastAsia="新細明體" w:hAnsi="Times New Roman" w:hint="eastAsia"/>
            <w:szCs w:val="24"/>
          </w:rPr>
          <w:t>利用報告</w:t>
        </w:r>
      </w:ins>
      <w:ins w:id="173" w:author="Chris Lin林承勳" w:date="2019-01-02T23:38:00Z">
        <w:r>
          <w:rPr>
            <w:rFonts w:ascii="Times New Roman" w:eastAsia="新細明體" w:hAnsi="Times New Roman" w:hint="eastAsia"/>
            <w:szCs w:val="24"/>
          </w:rPr>
          <w:t>或書面文件</w:t>
        </w:r>
      </w:ins>
    </w:p>
    <w:p w14:paraId="669FA533" w14:textId="77777777" w:rsidR="007B2B97" w:rsidRPr="00F54886" w:rsidRDefault="007B2B97" w:rsidP="00F33A68">
      <w:pPr>
        <w:pStyle w:val="2"/>
        <w:adjustRightInd w:val="0"/>
        <w:snapToGrid w:val="0"/>
        <w:ind w:leftChars="0" w:left="0"/>
        <w:rPr>
          <w:rFonts w:ascii="Times New Roman" w:eastAsia="新細明體" w:hAnsi="Times New Roman"/>
          <w:szCs w:val="24"/>
        </w:rPr>
      </w:pPr>
      <w:ins w:id="174" w:author="Chris Lin林承勳" w:date="2019-01-02T23:38:00Z">
        <w:r>
          <w:rPr>
            <w:rFonts w:ascii="Times New Roman" w:eastAsia="新細明體" w:hAnsi="Times New Roman" w:hint="eastAsia"/>
            <w:szCs w:val="24"/>
          </w:rPr>
          <w:t>4</w:t>
        </w:r>
        <w:r>
          <w:rPr>
            <w:rFonts w:ascii="Times New Roman" w:eastAsia="新細明體" w:hAnsi="Times New Roman"/>
            <w:szCs w:val="24"/>
          </w:rPr>
          <w:t>.</w:t>
        </w:r>
        <w:r>
          <w:rPr>
            <w:rFonts w:ascii="Times New Roman" w:eastAsia="新細明體" w:hAnsi="Times New Roman" w:hint="eastAsia"/>
            <w:szCs w:val="24"/>
          </w:rPr>
          <w:t>寄送</w:t>
        </w:r>
        <w:r>
          <w:rPr>
            <w:rFonts w:ascii="Times New Roman" w:eastAsia="新細明體" w:hAnsi="Times New Roman" w:hint="eastAsia"/>
            <w:szCs w:val="24"/>
          </w:rPr>
          <w:t>e</w:t>
        </w:r>
        <w:r>
          <w:rPr>
            <w:rFonts w:ascii="Times New Roman" w:eastAsia="新細明體" w:hAnsi="Times New Roman"/>
            <w:szCs w:val="24"/>
          </w:rPr>
          <w:t>mail</w:t>
        </w:r>
      </w:ins>
    </w:p>
    <w:p w14:paraId="15918E2A" w14:textId="77777777" w:rsidR="007B2B97" w:rsidRDefault="007B2B97" w:rsidP="00F33A68">
      <w:pPr>
        <w:pStyle w:val="2"/>
        <w:adjustRightInd w:val="0"/>
        <w:snapToGrid w:val="0"/>
        <w:ind w:leftChars="0" w:left="0"/>
        <w:rPr>
          <w:ins w:id="175" w:author="Chris Lin林承勳" w:date="2019-01-02T23:45:00Z"/>
          <w:rFonts w:ascii="Times New Roman" w:eastAsia="新細明體" w:hAnsi="Times New Roman"/>
          <w:szCs w:val="24"/>
        </w:rPr>
      </w:pPr>
    </w:p>
    <w:p w14:paraId="0C07A5AC" w14:textId="77777777" w:rsidR="0065220B" w:rsidRDefault="0065220B" w:rsidP="0065220B">
      <w:pPr>
        <w:pStyle w:val="2"/>
        <w:adjustRightInd w:val="0"/>
        <w:snapToGrid w:val="0"/>
        <w:ind w:leftChars="0" w:left="0"/>
        <w:rPr>
          <w:ins w:id="176" w:author="Chris Lin林承勳" w:date="2019-01-02T23:45:00Z"/>
          <w:rFonts w:ascii="Times New Roman" w:eastAsia="新細明體" w:hAnsi="Times New Roman"/>
          <w:szCs w:val="24"/>
        </w:rPr>
      </w:pPr>
      <w:ins w:id="177" w:author="Chris Lin林承勳" w:date="2019-01-02T23:45:00Z">
        <w:r>
          <w:rPr>
            <w:rFonts w:ascii="Times New Roman" w:eastAsia="新細明體" w:hAnsi="Times New Roman" w:hint="eastAsia"/>
            <w:szCs w:val="24"/>
          </w:rPr>
          <w:t>7</w:t>
        </w:r>
        <w:r>
          <w:rPr>
            <w:rFonts w:ascii="Times New Roman" w:eastAsia="新細明體" w:hAnsi="Times New Roman"/>
            <w:szCs w:val="24"/>
          </w:rPr>
          <w:t>1.</w:t>
        </w:r>
        <w:r>
          <w:rPr>
            <w:rFonts w:ascii="Times New Roman" w:eastAsia="新細明體" w:hAnsi="Times New Roman" w:hint="eastAsia"/>
            <w:szCs w:val="24"/>
          </w:rPr>
          <w:t>在進行專案效益分析，</w:t>
        </w:r>
        <w:r>
          <w:rPr>
            <w:rFonts w:ascii="Times New Roman" w:eastAsia="新細明體" w:hAnsi="Times New Roman" w:hint="eastAsia"/>
            <w:szCs w:val="24"/>
          </w:rPr>
          <w:t>P</w:t>
        </w:r>
        <w:r>
          <w:rPr>
            <w:rFonts w:ascii="Times New Roman" w:eastAsia="新細明體" w:hAnsi="Times New Roman"/>
            <w:szCs w:val="24"/>
          </w:rPr>
          <w:t>M</w:t>
        </w:r>
        <w:r>
          <w:rPr>
            <w:rFonts w:ascii="Times New Roman" w:eastAsia="新細明體" w:hAnsi="Times New Roman" w:hint="eastAsia"/>
            <w:szCs w:val="24"/>
          </w:rPr>
          <w:t>和一位資深的資訊專家一起參與，但另一個部門工程師告知無法辨識有哪些系統會被影響。</w:t>
        </w:r>
      </w:ins>
    </w:p>
    <w:p w14:paraId="1C6B64BE" w14:textId="77777777" w:rsidR="0065220B" w:rsidRDefault="0065220B" w:rsidP="0065220B">
      <w:pPr>
        <w:pStyle w:val="2"/>
        <w:adjustRightInd w:val="0"/>
        <w:snapToGrid w:val="0"/>
        <w:ind w:leftChars="0" w:left="0"/>
        <w:rPr>
          <w:ins w:id="178" w:author="Chris Lin林承勳" w:date="2019-01-02T23:45:00Z"/>
          <w:rFonts w:ascii="Times New Roman" w:eastAsia="新細明體" w:hAnsi="Times New Roman"/>
          <w:szCs w:val="24"/>
        </w:rPr>
      </w:pPr>
      <w:ins w:id="179" w:author="Chris Lin林承勳" w:date="2019-01-02T23:45:00Z">
        <w:r>
          <w:rPr>
            <w:rFonts w:ascii="Times New Roman" w:eastAsia="新細明體" w:hAnsi="Times New Roman" w:hint="eastAsia"/>
            <w:szCs w:val="24"/>
          </w:rPr>
          <w:t>註記：選項忘了，但因為題目看起來像在發展專案章程前</w:t>
        </w:r>
        <w:r>
          <w:rPr>
            <w:rFonts w:ascii="Times New Roman" w:eastAsia="新細明體" w:hAnsi="Times New Roman" w:hint="eastAsia"/>
            <w:szCs w:val="24"/>
          </w:rPr>
          <w:t>(</w:t>
        </w:r>
        <w:r>
          <w:rPr>
            <w:rFonts w:ascii="Times New Roman" w:eastAsia="新細明體" w:hAnsi="Times New Roman" w:hint="eastAsia"/>
            <w:szCs w:val="24"/>
          </w:rPr>
          <w:t>效益分析和評估是哪階段</w:t>
        </w:r>
        <w:r>
          <w:rPr>
            <w:rFonts w:ascii="Times New Roman" w:eastAsia="新細明體" w:hAnsi="Times New Roman"/>
            <w:szCs w:val="24"/>
          </w:rPr>
          <w:t>)</w:t>
        </w:r>
        <w:r>
          <w:rPr>
            <w:rFonts w:ascii="Times New Roman" w:eastAsia="新細明體" w:hAnsi="Times New Roman" w:hint="eastAsia"/>
            <w:szCs w:val="24"/>
          </w:rPr>
          <w:t>，其他的選項都是在那階段後，比如申請變更等等</w:t>
        </w:r>
        <w:r>
          <w:rPr>
            <w:rFonts w:ascii="Times New Roman" w:eastAsia="新細明體" w:hAnsi="Times New Roman"/>
            <w:szCs w:val="24"/>
          </w:rPr>
          <w:t>)</w:t>
        </w:r>
      </w:ins>
    </w:p>
    <w:p w14:paraId="5F049BC6" w14:textId="77777777" w:rsidR="0065220B" w:rsidRDefault="0065220B" w:rsidP="0065220B">
      <w:pPr>
        <w:pStyle w:val="2"/>
        <w:adjustRightInd w:val="0"/>
        <w:snapToGrid w:val="0"/>
        <w:ind w:leftChars="0" w:left="0"/>
        <w:rPr>
          <w:ins w:id="180" w:author="Chris Lin林承勳" w:date="2019-01-02T23:45:00Z"/>
          <w:rFonts w:ascii="Times New Roman" w:eastAsia="新細明體" w:hAnsi="Times New Roman"/>
          <w:szCs w:val="24"/>
        </w:rPr>
      </w:pPr>
    </w:p>
    <w:p w14:paraId="4ED8D119" w14:textId="77777777" w:rsidR="0065220B" w:rsidRDefault="0065220B" w:rsidP="0065220B">
      <w:pPr>
        <w:pStyle w:val="2"/>
        <w:adjustRightInd w:val="0"/>
        <w:snapToGrid w:val="0"/>
        <w:ind w:leftChars="0" w:left="0"/>
        <w:rPr>
          <w:ins w:id="181" w:author="Chris Lin林承勳" w:date="2019-01-02T23:47:00Z"/>
          <w:rFonts w:ascii="Times New Roman" w:eastAsia="新細明體" w:hAnsi="Times New Roman"/>
          <w:szCs w:val="24"/>
        </w:rPr>
      </w:pPr>
      <w:ins w:id="182" w:author="Chris Lin林承勳" w:date="2019-01-02T23:45:00Z">
        <w:r>
          <w:rPr>
            <w:rFonts w:ascii="Times New Roman" w:eastAsia="新細明體" w:hAnsi="Times New Roman" w:hint="eastAsia"/>
            <w:szCs w:val="24"/>
          </w:rPr>
          <w:t>7</w:t>
        </w:r>
        <w:r>
          <w:rPr>
            <w:rFonts w:ascii="Times New Roman" w:eastAsia="新細明體" w:hAnsi="Times New Roman"/>
            <w:szCs w:val="24"/>
          </w:rPr>
          <w:t>2.</w:t>
        </w:r>
      </w:ins>
      <w:ins w:id="183" w:author="Chris Lin林承勳" w:date="2019-01-02T23:46:00Z">
        <w:r>
          <w:rPr>
            <w:rFonts w:ascii="Times New Roman" w:eastAsia="新細明體" w:hAnsi="Times New Roman" w:hint="eastAsia"/>
            <w:szCs w:val="24"/>
          </w:rPr>
          <w:t>你個公司有很多競爭對手，你是</w:t>
        </w:r>
        <w:r>
          <w:rPr>
            <w:rFonts w:ascii="Times New Roman" w:eastAsia="新細明體" w:hAnsi="Times New Roman" w:hint="eastAsia"/>
            <w:szCs w:val="24"/>
          </w:rPr>
          <w:t>P</w:t>
        </w:r>
        <w:r>
          <w:rPr>
            <w:rFonts w:ascii="Times New Roman" w:eastAsia="新細明體" w:hAnsi="Times New Roman"/>
            <w:szCs w:val="24"/>
          </w:rPr>
          <w:t>M</w:t>
        </w:r>
        <w:r>
          <w:rPr>
            <w:rFonts w:ascii="Times New Roman" w:eastAsia="新細明體" w:hAnsi="Times New Roman" w:hint="eastAsia"/>
            <w:szCs w:val="24"/>
          </w:rPr>
          <w:t>正在準備範疇管理說明書，</w:t>
        </w:r>
      </w:ins>
      <w:ins w:id="184" w:author="Chris Lin林承勳" w:date="2019-01-02T23:47:00Z">
        <w:r>
          <w:rPr>
            <w:rFonts w:ascii="Times New Roman" w:eastAsia="新細明體" w:hAnsi="Times New Roman" w:hint="eastAsia"/>
            <w:szCs w:val="24"/>
          </w:rPr>
          <w:t>且已知一些限制。請問你的贊助者在意的是</w:t>
        </w:r>
      </w:ins>
      <w:ins w:id="185" w:author="Chris Lin林承勳" w:date="2019-01-02T23:48:00Z">
        <w:r>
          <w:rPr>
            <w:rFonts w:ascii="Times New Roman" w:eastAsia="新細明體" w:hAnsi="Times New Roman" w:hint="eastAsia"/>
            <w:szCs w:val="24"/>
          </w:rPr>
          <w:t>?</w:t>
        </w:r>
      </w:ins>
      <w:ins w:id="186" w:author="User" w:date="2019-04-26T22:10:00Z">
        <w:r w:rsidR="00DC546B" w:rsidRPr="00DC546B">
          <w:rPr>
            <w:rFonts w:asciiTheme="minorEastAsia" w:hAnsiTheme="minorEastAsia" w:hint="eastAsia"/>
            <w:color w:val="000000" w:themeColor="text1"/>
            <w:szCs w:val="24"/>
          </w:rPr>
          <w:t xml:space="preserve"> </w:t>
        </w:r>
        <w:r w:rsidR="00DC546B" w:rsidRPr="0048771A">
          <w:rPr>
            <w:rFonts w:asciiTheme="minorEastAsia" w:hAnsiTheme="minorEastAsia"/>
            <w:color w:val="000000" w:themeColor="text1"/>
            <w:szCs w:val="24"/>
            <w:highlight w:val="yellow"/>
            <w:rPrChange w:id="187" w:author="User" w:date="2019-04-27T02:34:00Z">
              <w:rPr>
                <w:rFonts w:asciiTheme="minorEastAsia" w:hAnsiTheme="minorEastAsia"/>
                <w:color w:val="000000" w:themeColor="text1"/>
                <w:szCs w:val="24"/>
              </w:rPr>
            </w:rPrChange>
          </w:rPr>
          <w:t>(2019/04/25</w:t>
        </w:r>
        <w:r w:rsidR="00DC546B" w:rsidRPr="0048771A">
          <w:rPr>
            <w:rFonts w:asciiTheme="minorEastAsia" w:hAnsiTheme="minorEastAsia" w:hint="eastAsia"/>
            <w:color w:val="000000" w:themeColor="text1"/>
            <w:szCs w:val="24"/>
            <w:highlight w:val="yellow"/>
            <w:rPrChange w:id="188" w:author="User" w:date="2019-04-27T02:34:00Z">
              <w:rPr>
                <w:rFonts w:asciiTheme="minorEastAsia" w:hAnsiTheme="minorEastAsia" w:hint="eastAsia"/>
                <w:color w:val="000000" w:themeColor="text1"/>
                <w:szCs w:val="24"/>
              </w:rPr>
            </w:rPrChange>
          </w:rPr>
          <w:t>有出現一樣的</w:t>
        </w:r>
        <w:r w:rsidR="00DC546B" w:rsidRPr="0048771A">
          <w:rPr>
            <w:rFonts w:asciiTheme="minorEastAsia" w:hAnsiTheme="minorEastAsia"/>
            <w:color w:val="000000" w:themeColor="text1"/>
            <w:szCs w:val="24"/>
            <w:highlight w:val="yellow"/>
            <w:rPrChange w:id="189" w:author="User" w:date="2019-04-27T02:34:00Z">
              <w:rPr>
                <w:rFonts w:asciiTheme="minorEastAsia" w:hAnsiTheme="minorEastAsia"/>
                <w:color w:val="000000" w:themeColor="text1"/>
                <w:szCs w:val="24"/>
              </w:rPr>
            </w:rPrChange>
          </w:rPr>
          <w:t>)</w:t>
        </w:r>
      </w:ins>
    </w:p>
    <w:p w14:paraId="6EDA8193" w14:textId="77777777" w:rsidR="0065220B" w:rsidRDefault="0065220B" w:rsidP="0065220B">
      <w:pPr>
        <w:pStyle w:val="2"/>
        <w:adjustRightInd w:val="0"/>
        <w:snapToGrid w:val="0"/>
        <w:ind w:leftChars="0" w:left="0"/>
        <w:rPr>
          <w:ins w:id="190" w:author="Chris Lin林承勳" w:date="2019-01-02T23:47:00Z"/>
          <w:rFonts w:ascii="Times New Roman" w:eastAsia="新細明體" w:hAnsi="Times New Roman"/>
          <w:szCs w:val="24"/>
        </w:rPr>
      </w:pPr>
      <w:ins w:id="191" w:author="Chris Lin林承勳" w:date="2019-01-02T23:47:00Z">
        <w:r>
          <w:rPr>
            <w:rFonts w:ascii="Times New Roman" w:eastAsia="新細明體" w:hAnsi="Times New Roman" w:hint="eastAsia"/>
            <w:szCs w:val="24"/>
          </w:rPr>
          <w:t>1</w:t>
        </w:r>
        <w:r>
          <w:rPr>
            <w:rFonts w:ascii="Times New Roman" w:eastAsia="新細明體" w:hAnsi="Times New Roman"/>
            <w:szCs w:val="24"/>
          </w:rPr>
          <w:t>.</w:t>
        </w:r>
        <w:r>
          <w:rPr>
            <w:rFonts w:ascii="Times New Roman" w:eastAsia="新細明體" w:hAnsi="Times New Roman" w:hint="eastAsia"/>
            <w:szCs w:val="24"/>
          </w:rPr>
          <w:t>假設</w:t>
        </w:r>
      </w:ins>
    </w:p>
    <w:p w14:paraId="4FA9C7E8" w14:textId="77777777" w:rsidR="0065220B" w:rsidRDefault="0065220B" w:rsidP="0065220B">
      <w:pPr>
        <w:pStyle w:val="2"/>
        <w:adjustRightInd w:val="0"/>
        <w:snapToGrid w:val="0"/>
        <w:ind w:leftChars="0" w:left="0"/>
        <w:rPr>
          <w:ins w:id="192" w:author="Chris Lin林承勳" w:date="2019-01-02T23:47:00Z"/>
          <w:rFonts w:ascii="Times New Roman" w:eastAsia="新細明體" w:hAnsi="Times New Roman"/>
          <w:szCs w:val="24"/>
        </w:rPr>
      </w:pPr>
      <w:ins w:id="193" w:author="Chris Lin林承勳" w:date="2019-01-02T23:47:00Z">
        <w:r>
          <w:rPr>
            <w:rFonts w:ascii="Times New Roman" w:eastAsia="新細明體" w:hAnsi="Times New Roman" w:hint="eastAsia"/>
            <w:szCs w:val="24"/>
          </w:rPr>
          <w:t>2</w:t>
        </w:r>
        <w:r>
          <w:rPr>
            <w:rFonts w:ascii="Times New Roman" w:eastAsia="新細明體" w:hAnsi="Times New Roman"/>
            <w:szCs w:val="24"/>
          </w:rPr>
          <w:t>.</w:t>
        </w:r>
        <w:r>
          <w:rPr>
            <w:rFonts w:ascii="Times New Roman" w:eastAsia="新細明體" w:hAnsi="Times New Roman" w:hint="eastAsia"/>
            <w:szCs w:val="24"/>
          </w:rPr>
          <w:t>限制</w:t>
        </w:r>
      </w:ins>
    </w:p>
    <w:p w14:paraId="3F66F183" w14:textId="77777777" w:rsidR="0065220B" w:rsidRDefault="0065220B" w:rsidP="0065220B">
      <w:pPr>
        <w:pStyle w:val="2"/>
        <w:adjustRightInd w:val="0"/>
        <w:snapToGrid w:val="0"/>
        <w:ind w:leftChars="0" w:left="0"/>
        <w:rPr>
          <w:ins w:id="194" w:author="Chris Lin林承勳" w:date="2019-01-02T23:47:00Z"/>
          <w:rFonts w:ascii="Times New Roman" w:eastAsia="新細明體" w:hAnsi="Times New Roman"/>
          <w:szCs w:val="24"/>
        </w:rPr>
      </w:pPr>
      <w:ins w:id="195" w:author="Chris Lin林承勳" w:date="2019-01-02T23:47:00Z">
        <w:r>
          <w:rPr>
            <w:rFonts w:ascii="Times New Roman" w:eastAsia="新細明體" w:hAnsi="Times New Roman" w:hint="eastAsia"/>
            <w:szCs w:val="24"/>
          </w:rPr>
          <w:t>3</w:t>
        </w:r>
        <w:r>
          <w:rPr>
            <w:rFonts w:ascii="Times New Roman" w:eastAsia="新細明體" w:hAnsi="Times New Roman"/>
            <w:szCs w:val="24"/>
          </w:rPr>
          <w:t>.</w:t>
        </w:r>
        <w:r>
          <w:rPr>
            <w:rFonts w:ascii="Times New Roman" w:eastAsia="新細明體" w:hAnsi="Times New Roman" w:hint="eastAsia"/>
            <w:szCs w:val="24"/>
          </w:rPr>
          <w:t>時程</w:t>
        </w:r>
      </w:ins>
    </w:p>
    <w:p w14:paraId="6B4C0D72" w14:textId="77777777" w:rsidR="0065220B" w:rsidRDefault="0065220B" w:rsidP="0065220B">
      <w:pPr>
        <w:pStyle w:val="2"/>
        <w:adjustRightInd w:val="0"/>
        <w:snapToGrid w:val="0"/>
        <w:ind w:leftChars="0" w:left="0"/>
        <w:rPr>
          <w:ins w:id="196" w:author="Chris Lin林承勳" w:date="2019-01-02T23:45:00Z"/>
          <w:rFonts w:ascii="Times New Roman" w:eastAsia="新細明體" w:hAnsi="Times New Roman"/>
          <w:szCs w:val="24"/>
        </w:rPr>
      </w:pPr>
      <w:ins w:id="197" w:author="Chris Lin林承勳" w:date="2019-01-02T23:47:00Z">
        <w:r>
          <w:rPr>
            <w:rFonts w:ascii="Times New Roman" w:eastAsia="新細明體" w:hAnsi="Times New Roman" w:hint="eastAsia"/>
            <w:szCs w:val="24"/>
          </w:rPr>
          <w:t>4</w:t>
        </w:r>
        <w:r>
          <w:rPr>
            <w:rFonts w:ascii="Times New Roman" w:eastAsia="新細明體" w:hAnsi="Times New Roman"/>
            <w:szCs w:val="24"/>
          </w:rPr>
          <w:t>.</w:t>
        </w:r>
      </w:ins>
      <w:ins w:id="198" w:author="Chris Lin林承勳" w:date="2019-01-02T23:48:00Z">
        <w:r>
          <w:rPr>
            <w:rFonts w:ascii="Times New Roman" w:eastAsia="新細明體" w:hAnsi="Times New Roman" w:hint="eastAsia"/>
            <w:szCs w:val="24"/>
          </w:rPr>
          <w:t>可交付成果</w:t>
        </w:r>
      </w:ins>
    </w:p>
    <w:p w14:paraId="5FACCCF7" w14:textId="77777777" w:rsidR="0065220B" w:rsidDel="00AA54DC" w:rsidRDefault="0065220B" w:rsidP="00F33A68">
      <w:pPr>
        <w:pStyle w:val="2"/>
        <w:adjustRightInd w:val="0"/>
        <w:snapToGrid w:val="0"/>
        <w:ind w:leftChars="0" w:left="0"/>
        <w:rPr>
          <w:del w:id="199" w:author="User" w:date="2019-04-27T02:19:00Z"/>
          <w:rFonts w:ascii="Times New Roman" w:eastAsia="新細明體" w:hAnsi="Times New Roman"/>
          <w:szCs w:val="24"/>
        </w:rPr>
      </w:pPr>
    </w:p>
    <w:p w14:paraId="034017FF" w14:textId="77777777" w:rsidR="00AA54DC" w:rsidRDefault="00AA54DC" w:rsidP="00F33A68">
      <w:pPr>
        <w:pStyle w:val="2"/>
        <w:adjustRightInd w:val="0"/>
        <w:snapToGrid w:val="0"/>
        <w:ind w:leftChars="0" w:left="0"/>
        <w:rPr>
          <w:ins w:id="200" w:author="User" w:date="2019-04-27T02:20:00Z"/>
          <w:rFonts w:ascii="Times New Roman" w:eastAsia="新細明體" w:hAnsi="Times New Roman"/>
          <w:szCs w:val="24"/>
        </w:rPr>
      </w:pPr>
    </w:p>
    <w:p w14:paraId="4CE53334" w14:textId="77777777" w:rsidR="00AA54DC" w:rsidRDefault="00AA54DC" w:rsidP="00AA54DC">
      <w:pPr>
        <w:pStyle w:val="2"/>
        <w:adjustRightInd w:val="0"/>
        <w:snapToGrid w:val="0"/>
        <w:ind w:leftChars="0" w:left="0"/>
        <w:rPr>
          <w:ins w:id="201" w:author="User" w:date="2019-04-27T02:20:00Z"/>
          <w:rFonts w:ascii="Times New Roman" w:eastAsia="新細明體" w:hAnsi="Times New Roman"/>
          <w:szCs w:val="24"/>
        </w:rPr>
      </w:pPr>
      <w:ins w:id="202" w:author="User" w:date="2019-04-27T02:20:00Z">
        <w:r>
          <w:rPr>
            <w:rFonts w:ascii="Times New Roman" w:eastAsia="新細明體" w:hAnsi="Times New Roman" w:hint="eastAsia"/>
            <w:szCs w:val="24"/>
          </w:rPr>
          <w:t xml:space="preserve">73 </w:t>
        </w:r>
        <w:r>
          <w:rPr>
            <w:rFonts w:ascii="Times New Roman" w:eastAsia="新細明體" w:hAnsi="Times New Roman" w:hint="eastAsia"/>
            <w:szCs w:val="24"/>
          </w:rPr>
          <w:t>目前公司打算用</w:t>
        </w:r>
        <w:r>
          <w:rPr>
            <w:rFonts w:ascii="Times New Roman" w:eastAsia="新細明體" w:hAnsi="Times New Roman" w:hint="eastAsia"/>
            <w:szCs w:val="24"/>
          </w:rPr>
          <w:t>[PERT]</w:t>
        </w:r>
        <w:r>
          <w:rPr>
            <w:rFonts w:ascii="Times New Roman" w:eastAsia="新細明體" w:hAnsi="Times New Roman" w:hint="eastAsia"/>
            <w:szCs w:val="24"/>
          </w:rPr>
          <w:t>技術來估算</w:t>
        </w:r>
        <w:r>
          <w:rPr>
            <w:rFonts w:ascii="Times New Roman" w:eastAsia="新細明體" w:hAnsi="Times New Roman" w:hint="eastAsia"/>
            <w:szCs w:val="24"/>
          </w:rPr>
          <w:t>XX</w:t>
        </w:r>
        <w:r>
          <w:rPr>
            <w:rFonts w:ascii="Times New Roman" w:eastAsia="新細明體" w:hAnsi="Times New Roman" w:hint="eastAsia"/>
            <w:szCs w:val="24"/>
          </w:rPr>
          <w:t>案，可能時間</w:t>
        </w:r>
        <w:r>
          <w:rPr>
            <w:rFonts w:ascii="Times New Roman" w:eastAsia="新細明體" w:hAnsi="Times New Roman" w:hint="eastAsia"/>
            <w:szCs w:val="24"/>
          </w:rPr>
          <w:t>3</w:t>
        </w:r>
        <w:r>
          <w:rPr>
            <w:rFonts w:ascii="Times New Roman" w:eastAsia="新細明體" w:hAnsi="Times New Roman" w:hint="eastAsia"/>
            <w:szCs w:val="24"/>
          </w:rPr>
          <w:t>周、悲觀時間</w:t>
        </w:r>
        <w:r>
          <w:rPr>
            <w:rFonts w:ascii="Times New Roman" w:eastAsia="新細明體" w:hAnsi="Times New Roman" w:hint="eastAsia"/>
            <w:szCs w:val="24"/>
          </w:rPr>
          <w:t>7</w:t>
        </w:r>
        <w:r>
          <w:rPr>
            <w:rFonts w:ascii="Times New Roman" w:eastAsia="新細明體" w:hAnsi="Times New Roman" w:hint="eastAsia"/>
            <w:szCs w:val="24"/>
          </w:rPr>
          <w:t>周、最有可能</w:t>
        </w:r>
        <w:r>
          <w:rPr>
            <w:rFonts w:ascii="Times New Roman" w:eastAsia="新細明體" w:hAnsi="Times New Roman" w:hint="eastAsia"/>
            <w:szCs w:val="24"/>
          </w:rPr>
          <w:t>5</w:t>
        </w:r>
        <w:r>
          <w:rPr>
            <w:rFonts w:ascii="Times New Roman" w:eastAsia="新細明體" w:hAnsi="Times New Roman" w:hint="eastAsia"/>
            <w:szCs w:val="24"/>
          </w:rPr>
          <w:t>周，請問估算值</w:t>
        </w:r>
        <w:r>
          <w:rPr>
            <w:rFonts w:ascii="Times New Roman" w:eastAsia="新細明體" w:hAnsi="Times New Roman" w:hint="eastAsia"/>
            <w:szCs w:val="24"/>
          </w:rPr>
          <w:t>?</w:t>
        </w:r>
        <w:r>
          <w:rPr>
            <w:rFonts w:ascii="Times New Roman" w:eastAsia="新細明體" w:hAnsi="Times New Roman" w:hint="eastAsia"/>
            <w:szCs w:val="24"/>
          </w:rPr>
          <w:t>。</w:t>
        </w:r>
        <w:r>
          <w:rPr>
            <w:rFonts w:ascii="Times New Roman" w:eastAsia="新細明體" w:hAnsi="Times New Roman" w:hint="eastAsia"/>
            <w:szCs w:val="24"/>
          </w:rPr>
          <w:t xml:space="preserve"> </w:t>
        </w:r>
        <w:r w:rsidRPr="0048771A">
          <w:rPr>
            <w:rFonts w:asciiTheme="minorEastAsia" w:hAnsiTheme="minorEastAsia"/>
            <w:color w:val="000000" w:themeColor="text1"/>
            <w:szCs w:val="24"/>
            <w:highlight w:val="yellow"/>
            <w:rPrChange w:id="203" w:author="User" w:date="2019-04-27T02:34:00Z">
              <w:rPr>
                <w:rFonts w:asciiTheme="minorEastAsia" w:hAnsiTheme="minorEastAsia"/>
                <w:color w:val="000000" w:themeColor="text1"/>
                <w:szCs w:val="24"/>
              </w:rPr>
            </w:rPrChange>
          </w:rPr>
          <w:t>(2019/04/2</w:t>
        </w:r>
        <w:r w:rsidRPr="0048771A">
          <w:rPr>
            <w:rFonts w:asciiTheme="minorEastAsia" w:eastAsiaTheme="minorEastAsia" w:hAnsiTheme="minorEastAsia"/>
            <w:color w:val="000000" w:themeColor="text1"/>
            <w:szCs w:val="24"/>
            <w:highlight w:val="yellow"/>
            <w:rPrChange w:id="204" w:author="User" w:date="2019-04-27T02:34:00Z">
              <w:rPr>
                <w:rFonts w:asciiTheme="minorEastAsia" w:eastAsiaTheme="minorEastAsia" w:hAnsiTheme="minorEastAsia"/>
                <w:color w:val="000000" w:themeColor="text1"/>
                <w:szCs w:val="24"/>
              </w:rPr>
            </w:rPrChange>
          </w:rPr>
          <w:t>6</w:t>
        </w:r>
        <w:r w:rsidRPr="0048771A">
          <w:rPr>
            <w:rFonts w:asciiTheme="minorEastAsia" w:hAnsiTheme="minorEastAsia" w:hint="eastAsia"/>
            <w:color w:val="000000" w:themeColor="text1"/>
            <w:szCs w:val="24"/>
            <w:highlight w:val="yellow"/>
            <w:rPrChange w:id="205" w:author="User" w:date="2019-04-27T02:34:00Z">
              <w:rPr>
                <w:rFonts w:asciiTheme="minorEastAsia" w:hAnsiTheme="minorEastAsia" w:hint="eastAsia"/>
                <w:color w:val="000000" w:themeColor="text1"/>
                <w:szCs w:val="24"/>
              </w:rPr>
            </w:rPrChange>
          </w:rPr>
          <w:t>有出現一樣的</w:t>
        </w:r>
        <w:r w:rsidRPr="0048771A">
          <w:rPr>
            <w:rFonts w:asciiTheme="minorEastAsia" w:hAnsiTheme="minorEastAsia"/>
            <w:color w:val="000000" w:themeColor="text1"/>
            <w:szCs w:val="24"/>
            <w:highlight w:val="yellow"/>
            <w:rPrChange w:id="206" w:author="User" w:date="2019-04-27T02:34:00Z">
              <w:rPr>
                <w:rFonts w:asciiTheme="minorEastAsia" w:hAnsiTheme="minorEastAsia"/>
                <w:color w:val="000000" w:themeColor="text1"/>
                <w:szCs w:val="24"/>
              </w:rPr>
            </w:rPrChange>
          </w:rPr>
          <w:t>)</w:t>
        </w:r>
      </w:ins>
    </w:p>
    <w:p w14:paraId="0FEA3A1F" w14:textId="77777777" w:rsidR="00AA54DC" w:rsidRDefault="00AA54DC" w:rsidP="00AA54DC">
      <w:pPr>
        <w:pStyle w:val="2"/>
        <w:adjustRightInd w:val="0"/>
        <w:snapToGrid w:val="0"/>
        <w:ind w:leftChars="0" w:left="0"/>
        <w:rPr>
          <w:ins w:id="207" w:author="User" w:date="2019-04-27T02:20:00Z"/>
          <w:rFonts w:ascii="Times New Roman" w:eastAsia="新細明體" w:hAnsi="Times New Roman"/>
          <w:szCs w:val="24"/>
        </w:rPr>
      </w:pPr>
    </w:p>
    <w:p w14:paraId="27C474C8" w14:textId="77777777" w:rsidR="00AA54DC" w:rsidRDefault="00AA54DC" w:rsidP="00AA54DC">
      <w:pPr>
        <w:pStyle w:val="2"/>
        <w:adjustRightInd w:val="0"/>
        <w:snapToGrid w:val="0"/>
        <w:ind w:leftChars="0" w:left="0"/>
        <w:rPr>
          <w:ins w:id="208" w:author="User" w:date="2019-04-27T02:20:00Z"/>
          <w:rFonts w:ascii="Times New Roman" w:eastAsia="新細明體" w:hAnsi="Times New Roman"/>
          <w:szCs w:val="24"/>
        </w:rPr>
      </w:pPr>
      <w:ins w:id="209" w:author="User" w:date="2019-04-27T02:20:00Z">
        <w:r>
          <w:rPr>
            <w:rFonts w:ascii="Times New Roman" w:eastAsia="新細明體" w:hAnsi="Times New Roman" w:hint="eastAsia"/>
            <w:szCs w:val="24"/>
          </w:rPr>
          <w:t xml:space="preserve">74 </w:t>
        </w:r>
        <w:r>
          <w:rPr>
            <w:rFonts w:ascii="Times New Roman" w:eastAsia="新細明體" w:hAnsi="Times New Roman" w:hint="eastAsia"/>
            <w:szCs w:val="24"/>
          </w:rPr>
          <w:t>題目的大意是公司要你參與發展章程請問你要準備那些文件</w:t>
        </w:r>
        <w:r>
          <w:rPr>
            <w:rFonts w:ascii="Times New Roman" w:eastAsia="新細明體" w:hAnsi="Times New Roman" w:hint="eastAsia"/>
            <w:szCs w:val="24"/>
          </w:rPr>
          <w:t xml:space="preserve"> </w:t>
        </w:r>
        <w:r w:rsidRPr="0048771A">
          <w:rPr>
            <w:rFonts w:asciiTheme="minorEastAsia" w:hAnsiTheme="minorEastAsia"/>
            <w:color w:val="000000" w:themeColor="text1"/>
            <w:szCs w:val="24"/>
            <w:highlight w:val="yellow"/>
            <w:rPrChange w:id="210" w:author="User" w:date="2019-04-27T02:34:00Z">
              <w:rPr>
                <w:rFonts w:asciiTheme="minorEastAsia" w:hAnsiTheme="minorEastAsia"/>
                <w:color w:val="000000" w:themeColor="text1"/>
                <w:szCs w:val="24"/>
              </w:rPr>
            </w:rPrChange>
          </w:rPr>
          <w:t>(2019/04/2</w:t>
        </w:r>
        <w:r w:rsidRPr="0048771A">
          <w:rPr>
            <w:rFonts w:asciiTheme="minorEastAsia" w:eastAsiaTheme="minorEastAsia" w:hAnsiTheme="minorEastAsia"/>
            <w:color w:val="000000" w:themeColor="text1"/>
            <w:szCs w:val="24"/>
            <w:highlight w:val="yellow"/>
            <w:rPrChange w:id="211" w:author="User" w:date="2019-04-27T02:34:00Z">
              <w:rPr>
                <w:rFonts w:asciiTheme="minorEastAsia" w:eastAsiaTheme="minorEastAsia" w:hAnsiTheme="minorEastAsia"/>
                <w:color w:val="000000" w:themeColor="text1"/>
                <w:szCs w:val="24"/>
              </w:rPr>
            </w:rPrChange>
          </w:rPr>
          <w:t>6</w:t>
        </w:r>
        <w:r w:rsidRPr="0048771A">
          <w:rPr>
            <w:rFonts w:asciiTheme="minorEastAsia" w:hAnsiTheme="minorEastAsia" w:hint="eastAsia"/>
            <w:color w:val="000000" w:themeColor="text1"/>
            <w:szCs w:val="24"/>
            <w:highlight w:val="yellow"/>
            <w:rPrChange w:id="212" w:author="User" w:date="2019-04-27T02:34:00Z">
              <w:rPr>
                <w:rFonts w:asciiTheme="minorEastAsia" w:hAnsiTheme="minorEastAsia" w:hint="eastAsia"/>
                <w:color w:val="000000" w:themeColor="text1"/>
                <w:szCs w:val="24"/>
              </w:rPr>
            </w:rPrChange>
          </w:rPr>
          <w:t>有出現一樣的</w:t>
        </w:r>
        <w:r w:rsidRPr="0048771A">
          <w:rPr>
            <w:rFonts w:asciiTheme="minorEastAsia" w:hAnsiTheme="minorEastAsia"/>
            <w:color w:val="000000" w:themeColor="text1"/>
            <w:szCs w:val="24"/>
            <w:highlight w:val="yellow"/>
            <w:rPrChange w:id="213" w:author="User" w:date="2019-04-27T02:34:00Z">
              <w:rPr>
                <w:rFonts w:asciiTheme="minorEastAsia" w:hAnsiTheme="minorEastAsia"/>
                <w:color w:val="000000" w:themeColor="text1"/>
                <w:szCs w:val="24"/>
              </w:rPr>
            </w:rPrChange>
          </w:rPr>
          <w:t>)</w:t>
        </w:r>
      </w:ins>
    </w:p>
    <w:p w14:paraId="36C0D501" w14:textId="77777777" w:rsidR="00AA54DC" w:rsidRDefault="00AA54DC" w:rsidP="00AA54DC">
      <w:pPr>
        <w:pStyle w:val="2"/>
        <w:adjustRightInd w:val="0"/>
        <w:snapToGrid w:val="0"/>
        <w:ind w:leftChars="0" w:left="0"/>
        <w:rPr>
          <w:ins w:id="214" w:author="User" w:date="2019-04-27T02:20:00Z"/>
          <w:rFonts w:ascii="Times New Roman" w:eastAsia="新細明體" w:hAnsi="Times New Roman"/>
          <w:szCs w:val="24"/>
        </w:rPr>
      </w:pPr>
    </w:p>
    <w:p w14:paraId="1EB8519F" w14:textId="77777777" w:rsidR="00AA54DC" w:rsidRPr="009B3FE0" w:rsidRDefault="00AA54DC" w:rsidP="00AA54DC">
      <w:pPr>
        <w:pStyle w:val="2"/>
        <w:adjustRightInd w:val="0"/>
        <w:snapToGrid w:val="0"/>
        <w:ind w:leftChars="0" w:left="0"/>
        <w:rPr>
          <w:ins w:id="215" w:author="User" w:date="2019-04-27T02:20:00Z"/>
          <w:rFonts w:ascii="Times New Roman" w:eastAsia="新細明體" w:hAnsi="Times New Roman"/>
          <w:szCs w:val="24"/>
        </w:rPr>
      </w:pPr>
      <w:ins w:id="216" w:author="User" w:date="2019-04-27T02:20:00Z">
        <w:r>
          <w:rPr>
            <w:rFonts w:ascii="Times New Roman" w:eastAsia="新細明體" w:hAnsi="Times New Roman" w:hint="eastAsia"/>
            <w:szCs w:val="24"/>
          </w:rPr>
          <w:t>75</w:t>
        </w:r>
        <w:r w:rsidRPr="009B3FE0">
          <w:rPr>
            <w:rFonts w:ascii="Times New Roman" w:eastAsia="新細明體" w:hAnsi="Times New Roman" w:hint="eastAsia"/>
            <w:szCs w:val="24"/>
          </w:rPr>
          <w:t>專案經理召開啟動會議與利害關係人說明，這樣表示完成了什麼階段</w:t>
        </w:r>
        <w:r w:rsidRPr="009B3FE0">
          <w:rPr>
            <w:rFonts w:ascii="Times New Roman" w:eastAsia="新細明體" w:hAnsi="Times New Roman" w:hint="eastAsia"/>
            <w:szCs w:val="24"/>
          </w:rPr>
          <w:t>?</w:t>
        </w:r>
        <w:r w:rsidRPr="00AA54DC">
          <w:rPr>
            <w:rFonts w:asciiTheme="minorEastAsia" w:hAnsiTheme="minorEastAsia" w:hint="eastAsia"/>
            <w:color w:val="000000" w:themeColor="text1"/>
            <w:szCs w:val="24"/>
          </w:rPr>
          <w:t xml:space="preserve"> </w:t>
        </w:r>
        <w:r w:rsidRPr="0048771A">
          <w:rPr>
            <w:rFonts w:asciiTheme="minorEastAsia" w:hAnsiTheme="minorEastAsia"/>
            <w:color w:val="000000" w:themeColor="text1"/>
            <w:szCs w:val="24"/>
            <w:highlight w:val="yellow"/>
            <w:rPrChange w:id="217" w:author="User" w:date="2019-04-27T02:34:00Z">
              <w:rPr>
                <w:rFonts w:asciiTheme="minorEastAsia" w:hAnsiTheme="minorEastAsia"/>
                <w:color w:val="000000" w:themeColor="text1"/>
                <w:szCs w:val="24"/>
              </w:rPr>
            </w:rPrChange>
          </w:rPr>
          <w:t>(2019/04/2</w:t>
        </w:r>
        <w:r w:rsidRPr="0048771A">
          <w:rPr>
            <w:rFonts w:asciiTheme="minorEastAsia" w:eastAsiaTheme="minorEastAsia" w:hAnsiTheme="minorEastAsia"/>
            <w:color w:val="000000" w:themeColor="text1"/>
            <w:szCs w:val="24"/>
            <w:highlight w:val="yellow"/>
            <w:rPrChange w:id="218" w:author="User" w:date="2019-04-27T02:34:00Z">
              <w:rPr>
                <w:rFonts w:asciiTheme="minorEastAsia" w:eastAsiaTheme="minorEastAsia" w:hAnsiTheme="minorEastAsia"/>
                <w:color w:val="000000" w:themeColor="text1"/>
                <w:szCs w:val="24"/>
              </w:rPr>
            </w:rPrChange>
          </w:rPr>
          <w:t>6</w:t>
        </w:r>
        <w:r w:rsidRPr="0048771A">
          <w:rPr>
            <w:rFonts w:asciiTheme="minorEastAsia" w:hAnsiTheme="minorEastAsia" w:hint="eastAsia"/>
            <w:color w:val="000000" w:themeColor="text1"/>
            <w:szCs w:val="24"/>
            <w:highlight w:val="yellow"/>
            <w:rPrChange w:id="219" w:author="User" w:date="2019-04-27T02:34:00Z">
              <w:rPr>
                <w:rFonts w:asciiTheme="minorEastAsia" w:hAnsiTheme="minorEastAsia" w:hint="eastAsia"/>
                <w:color w:val="000000" w:themeColor="text1"/>
                <w:szCs w:val="24"/>
              </w:rPr>
            </w:rPrChange>
          </w:rPr>
          <w:t>有出現一樣的</w:t>
        </w:r>
        <w:r w:rsidRPr="0048771A">
          <w:rPr>
            <w:rFonts w:asciiTheme="minorEastAsia" w:hAnsiTheme="minorEastAsia"/>
            <w:color w:val="000000" w:themeColor="text1"/>
            <w:szCs w:val="24"/>
            <w:highlight w:val="yellow"/>
            <w:rPrChange w:id="220" w:author="User" w:date="2019-04-27T02:34:00Z">
              <w:rPr>
                <w:rFonts w:asciiTheme="minorEastAsia" w:hAnsiTheme="minorEastAsia"/>
                <w:color w:val="000000" w:themeColor="text1"/>
                <w:szCs w:val="24"/>
              </w:rPr>
            </w:rPrChange>
          </w:rPr>
          <w:t>)</w:t>
        </w:r>
      </w:ins>
    </w:p>
    <w:p w14:paraId="201FF477" w14:textId="77777777" w:rsidR="00AA54DC" w:rsidRPr="009B3FE0" w:rsidRDefault="00AA54DC" w:rsidP="00AA54DC">
      <w:pPr>
        <w:pStyle w:val="2"/>
        <w:adjustRightInd w:val="0"/>
        <w:snapToGrid w:val="0"/>
        <w:ind w:leftChars="0" w:left="0"/>
        <w:rPr>
          <w:ins w:id="221" w:author="User" w:date="2019-04-27T02:20:00Z"/>
          <w:rFonts w:ascii="Times New Roman" w:eastAsia="新細明體" w:hAnsi="Times New Roman"/>
          <w:szCs w:val="24"/>
        </w:rPr>
      </w:pPr>
      <w:ins w:id="222" w:author="User" w:date="2019-04-27T02:20:00Z">
        <w:r w:rsidRPr="009B3FE0">
          <w:rPr>
            <w:rFonts w:ascii="Times New Roman" w:eastAsia="新細明體" w:hAnsi="Times New Roman" w:hint="eastAsia"/>
            <w:szCs w:val="24"/>
          </w:rPr>
          <w:t>A.</w:t>
        </w:r>
        <w:r w:rsidRPr="009B3FE0">
          <w:rPr>
            <w:rFonts w:ascii="Times New Roman" w:eastAsia="新細明體" w:hAnsi="Times New Roman" w:hint="eastAsia"/>
            <w:szCs w:val="24"/>
          </w:rPr>
          <w:t>起始</w:t>
        </w:r>
      </w:ins>
    </w:p>
    <w:p w14:paraId="04F23973" w14:textId="77777777" w:rsidR="00AA54DC" w:rsidRPr="009B3FE0" w:rsidRDefault="00AA54DC" w:rsidP="00AA54DC">
      <w:pPr>
        <w:pStyle w:val="2"/>
        <w:adjustRightInd w:val="0"/>
        <w:snapToGrid w:val="0"/>
        <w:ind w:leftChars="0" w:left="0"/>
        <w:rPr>
          <w:ins w:id="223" w:author="User" w:date="2019-04-27T02:20:00Z"/>
          <w:rFonts w:ascii="Times New Roman" w:eastAsia="新細明體" w:hAnsi="Times New Roman"/>
          <w:szCs w:val="24"/>
        </w:rPr>
      </w:pPr>
      <w:ins w:id="224" w:author="User" w:date="2019-04-27T02:20:00Z">
        <w:r w:rsidRPr="009B3FE0">
          <w:rPr>
            <w:rFonts w:ascii="Times New Roman" w:eastAsia="新細明體" w:hAnsi="Times New Roman" w:hint="eastAsia"/>
            <w:szCs w:val="24"/>
          </w:rPr>
          <w:t>B.</w:t>
        </w:r>
        <w:r w:rsidRPr="009B3FE0">
          <w:rPr>
            <w:rFonts w:ascii="Times New Roman" w:eastAsia="新細明體" w:hAnsi="Times New Roman" w:hint="eastAsia"/>
            <w:szCs w:val="24"/>
          </w:rPr>
          <w:t>規劃</w:t>
        </w:r>
      </w:ins>
    </w:p>
    <w:p w14:paraId="5B929770" w14:textId="77777777" w:rsidR="00AA54DC" w:rsidRPr="009B3FE0" w:rsidRDefault="00AA54DC" w:rsidP="00AA54DC">
      <w:pPr>
        <w:pStyle w:val="2"/>
        <w:adjustRightInd w:val="0"/>
        <w:snapToGrid w:val="0"/>
        <w:ind w:leftChars="0" w:left="0"/>
        <w:rPr>
          <w:ins w:id="225" w:author="User" w:date="2019-04-27T02:20:00Z"/>
          <w:rFonts w:ascii="Times New Roman" w:eastAsia="新細明體" w:hAnsi="Times New Roman"/>
          <w:szCs w:val="24"/>
        </w:rPr>
      </w:pPr>
      <w:ins w:id="226" w:author="User" w:date="2019-04-27T02:20:00Z">
        <w:r w:rsidRPr="009B3FE0">
          <w:rPr>
            <w:rFonts w:ascii="Times New Roman" w:eastAsia="新細明體" w:hAnsi="Times New Roman" w:hint="eastAsia"/>
            <w:szCs w:val="24"/>
          </w:rPr>
          <w:t>C.</w:t>
        </w:r>
        <w:r w:rsidRPr="009B3FE0">
          <w:rPr>
            <w:rFonts w:ascii="Times New Roman" w:eastAsia="新細明體" w:hAnsi="Times New Roman" w:hint="eastAsia"/>
            <w:szCs w:val="24"/>
          </w:rPr>
          <w:t>執行</w:t>
        </w:r>
      </w:ins>
    </w:p>
    <w:p w14:paraId="21C89967" w14:textId="77777777" w:rsidR="00AA54DC" w:rsidRDefault="00AA54DC" w:rsidP="00AA54DC">
      <w:pPr>
        <w:pStyle w:val="2"/>
        <w:adjustRightInd w:val="0"/>
        <w:snapToGrid w:val="0"/>
        <w:ind w:leftChars="0" w:left="0"/>
        <w:rPr>
          <w:ins w:id="227" w:author="User" w:date="2019-04-27T02:20:00Z"/>
          <w:rFonts w:ascii="Times New Roman" w:eastAsia="新細明體" w:hAnsi="Times New Roman"/>
          <w:szCs w:val="24"/>
        </w:rPr>
      </w:pPr>
      <w:ins w:id="228" w:author="User" w:date="2019-04-27T02:20:00Z">
        <w:r w:rsidRPr="009B3FE0">
          <w:rPr>
            <w:rFonts w:ascii="Times New Roman" w:eastAsia="新細明體" w:hAnsi="Times New Roman" w:hint="eastAsia"/>
            <w:szCs w:val="24"/>
          </w:rPr>
          <w:t>D.</w:t>
        </w:r>
        <w:r w:rsidRPr="009B3FE0">
          <w:rPr>
            <w:rFonts w:ascii="Times New Roman" w:eastAsia="新細明體" w:hAnsi="Times New Roman" w:hint="eastAsia"/>
            <w:szCs w:val="24"/>
          </w:rPr>
          <w:t>監測</w:t>
        </w:r>
      </w:ins>
    </w:p>
    <w:p w14:paraId="27B1C59B" w14:textId="77777777" w:rsidR="00AA54DC" w:rsidRDefault="00AA54DC" w:rsidP="00AA54DC">
      <w:pPr>
        <w:pStyle w:val="2"/>
        <w:adjustRightInd w:val="0"/>
        <w:snapToGrid w:val="0"/>
        <w:ind w:leftChars="0" w:left="0"/>
        <w:rPr>
          <w:ins w:id="229" w:author="User" w:date="2019-04-27T02:20:00Z"/>
          <w:rFonts w:ascii="Times New Roman" w:eastAsia="新細明體" w:hAnsi="Times New Roman"/>
          <w:szCs w:val="24"/>
        </w:rPr>
      </w:pPr>
    </w:p>
    <w:p w14:paraId="69F6A632" w14:textId="77777777" w:rsidR="00AA54DC" w:rsidRDefault="00AA54DC" w:rsidP="00AA54DC">
      <w:pPr>
        <w:pStyle w:val="2"/>
        <w:adjustRightInd w:val="0"/>
        <w:snapToGrid w:val="0"/>
        <w:ind w:leftChars="0" w:left="0"/>
        <w:rPr>
          <w:ins w:id="230" w:author="User" w:date="2019-04-27T02:20:00Z"/>
          <w:rFonts w:ascii="Times New Roman" w:eastAsia="新細明體" w:hAnsi="Times New Roman"/>
          <w:szCs w:val="24"/>
        </w:rPr>
      </w:pPr>
      <w:ins w:id="231" w:author="User" w:date="2019-04-27T02:20:00Z">
        <w:r>
          <w:rPr>
            <w:rFonts w:ascii="Times New Roman" w:eastAsia="新細明體" w:hAnsi="Times New Roman" w:hint="eastAsia"/>
            <w:szCs w:val="24"/>
          </w:rPr>
          <w:t>76</w:t>
        </w:r>
        <w:r w:rsidRPr="00AC5BFD">
          <w:rPr>
            <w:rFonts w:ascii="Times New Roman" w:eastAsia="新細明體" w:hAnsi="Times New Roman" w:hint="eastAsia"/>
            <w:szCs w:val="24"/>
          </w:rPr>
          <w:t>一位很支持的團隊成員</w:t>
        </w:r>
        <w:r>
          <w:rPr>
            <w:rFonts w:ascii="Times New Roman" w:eastAsia="新細明體" w:hAnsi="Times New Roman" w:hint="eastAsia"/>
            <w:szCs w:val="24"/>
          </w:rPr>
          <w:t>因為對於</w:t>
        </w:r>
        <w:r w:rsidRPr="00337C25">
          <w:rPr>
            <w:rFonts w:ascii="Times New Roman" w:eastAsia="新細明體" w:hAnsi="Times New Roman" w:hint="eastAsia"/>
            <w:szCs w:val="24"/>
            <w:highlight w:val="yellow"/>
          </w:rPr>
          <w:t>變更</w:t>
        </w:r>
        <w:r>
          <w:rPr>
            <w:rFonts w:ascii="Times New Roman" w:eastAsia="新細明體" w:hAnsi="Times New Roman" w:hint="eastAsia"/>
            <w:szCs w:val="24"/>
            <w:highlight w:val="yellow"/>
          </w:rPr>
          <w:t>後</w:t>
        </w:r>
        <w:r>
          <w:rPr>
            <w:rFonts w:ascii="Times New Roman" w:eastAsia="新細明體" w:hAnsi="Times New Roman" w:hint="eastAsia"/>
            <w:szCs w:val="24"/>
          </w:rPr>
          <w:t>而導致對</w:t>
        </w:r>
        <w:r w:rsidRPr="00AC5BFD">
          <w:rPr>
            <w:rFonts w:ascii="Times New Roman" w:eastAsia="新細明體" w:hAnsi="Times New Roman" w:hint="eastAsia"/>
            <w:szCs w:val="24"/>
          </w:rPr>
          <w:t>工作產生抗拒而且不支持專案的某</w:t>
        </w:r>
        <w:r w:rsidRPr="00AC5BFD">
          <w:rPr>
            <w:rFonts w:ascii="Times New Roman" w:eastAsia="新細明體" w:hAnsi="Times New Roman" w:hint="eastAsia"/>
            <w:szCs w:val="24"/>
          </w:rPr>
          <w:lastRenderedPageBreak/>
          <w:t>些決定，請問專案經理應該怎麼做？</w:t>
        </w:r>
        <w:r w:rsidRPr="0048771A">
          <w:rPr>
            <w:rFonts w:asciiTheme="minorEastAsia" w:hAnsiTheme="minorEastAsia"/>
            <w:color w:val="000000" w:themeColor="text1"/>
            <w:szCs w:val="24"/>
            <w:highlight w:val="yellow"/>
            <w:rPrChange w:id="232" w:author="User" w:date="2019-04-27T02:34:00Z">
              <w:rPr>
                <w:rFonts w:asciiTheme="minorEastAsia" w:hAnsiTheme="minorEastAsia"/>
                <w:color w:val="000000" w:themeColor="text1"/>
                <w:szCs w:val="24"/>
              </w:rPr>
            </w:rPrChange>
          </w:rPr>
          <w:t>(2019/04/2</w:t>
        </w:r>
        <w:r w:rsidRPr="0048771A">
          <w:rPr>
            <w:rFonts w:asciiTheme="minorEastAsia" w:eastAsiaTheme="minorEastAsia" w:hAnsiTheme="minorEastAsia"/>
            <w:color w:val="000000" w:themeColor="text1"/>
            <w:szCs w:val="24"/>
            <w:highlight w:val="yellow"/>
            <w:rPrChange w:id="233" w:author="User" w:date="2019-04-27T02:34:00Z">
              <w:rPr>
                <w:rFonts w:asciiTheme="minorEastAsia" w:eastAsiaTheme="minorEastAsia" w:hAnsiTheme="minorEastAsia"/>
                <w:color w:val="000000" w:themeColor="text1"/>
                <w:szCs w:val="24"/>
              </w:rPr>
            </w:rPrChange>
          </w:rPr>
          <w:t>6</w:t>
        </w:r>
        <w:r w:rsidRPr="0048771A">
          <w:rPr>
            <w:rFonts w:asciiTheme="minorEastAsia" w:hAnsiTheme="minorEastAsia" w:hint="eastAsia"/>
            <w:color w:val="000000" w:themeColor="text1"/>
            <w:szCs w:val="24"/>
            <w:highlight w:val="yellow"/>
            <w:rPrChange w:id="234" w:author="User" w:date="2019-04-27T02:34:00Z">
              <w:rPr>
                <w:rFonts w:asciiTheme="minorEastAsia" w:hAnsiTheme="minorEastAsia" w:hint="eastAsia"/>
                <w:color w:val="000000" w:themeColor="text1"/>
                <w:szCs w:val="24"/>
              </w:rPr>
            </w:rPrChange>
          </w:rPr>
          <w:t>有出現一樣的</w:t>
        </w:r>
        <w:r w:rsidRPr="0048771A">
          <w:rPr>
            <w:rFonts w:asciiTheme="minorEastAsia" w:hAnsiTheme="minorEastAsia"/>
            <w:color w:val="000000" w:themeColor="text1"/>
            <w:szCs w:val="24"/>
            <w:highlight w:val="yellow"/>
            <w:rPrChange w:id="235" w:author="User" w:date="2019-04-27T02:34:00Z">
              <w:rPr>
                <w:rFonts w:asciiTheme="minorEastAsia" w:hAnsiTheme="minorEastAsia"/>
                <w:color w:val="000000" w:themeColor="text1"/>
                <w:szCs w:val="24"/>
              </w:rPr>
            </w:rPrChange>
          </w:rPr>
          <w:t>)</w:t>
        </w:r>
      </w:ins>
    </w:p>
    <w:p w14:paraId="3652B2AB" w14:textId="77777777" w:rsidR="00AA54DC" w:rsidRPr="0048771A" w:rsidRDefault="00AA54DC" w:rsidP="00F33A68">
      <w:pPr>
        <w:pStyle w:val="2"/>
        <w:adjustRightInd w:val="0"/>
        <w:snapToGrid w:val="0"/>
        <w:ind w:leftChars="0" w:left="0"/>
        <w:rPr>
          <w:ins w:id="236" w:author="User" w:date="2019-04-27T02:20:00Z"/>
          <w:rFonts w:ascii="Times New Roman" w:eastAsia="新細明體" w:hAnsi="Times New Roman"/>
          <w:szCs w:val="24"/>
        </w:rPr>
      </w:pPr>
    </w:p>
    <w:p w14:paraId="1D9D102E" w14:textId="77777777" w:rsidR="00AA54DC" w:rsidRDefault="00AA54DC" w:rsidP="00F33A68">
      <w:pPr>
        <w:pStyle w:val="2"/>
        <w:adjustRightInd w:val="0"/>
        <w:snapToGrid w:val="0"/>
        <w:ind w:leftChars="0" w:left="0"/>
        <w:rPr>
          <w:rFonts w:ascii="Times New Roman" w:eastAsia="新細明體" w:hAnsi="Times New Roman"/>
          <w:szCs w:val="24"/>
        </w:rPr>
      </w:pPr>
    </w:p>
    <w:p w14:paraId="2D82882F" w14:textId="77777777" w:rsidR="00F33A68" w:rsidRDefault="00F33A68" w:rsidP="00F33A68">
      <w:pPr>
        <w:adjustRightInd w:val="0"/>
        <w:snapToGrid w:val="0"/>
        <w:rPr>
          <w:rFonts w:ascii="Times New Roman" w:eastAsia="新細明體" w:hAnsi="Times New Roman"/>
          <w:szCs w:val="24"/>
        </w:rPr>
      </w:pPr>
      <w:r>
        <w:rPr>
          <w:rFonts w:ascii="Times New Roman" w:eastAsia="新細明體" w:hAnsi="Times New Roman" w:hint="eastAsia"/>
          <w:szCs w:val="24"/>
        </w:rPr>
        <w:t>情境題問議題</w:t>
      </w:r>
      <w:r>
        <w:rPr>
          <w:rFonts w:ascii="Times New Roman" w:eastAsia="新細明體" w:hAnsi="Times New Roman" w:hint="eastAsia"/>
          <w:szCs w:val="24"/>
        </w:rPr>
        <w:t>/</w:t>
      </w:r>
      <w:r>
        <w:rPr>
          <w:rFonts w:ascii="Times New Roman" w:eastAsia="新細明體" w:hAnsi="Times New Roman" w:hint="eastAsia"/>
          <w:szCs w:val="24"/>
        </w:rPr>
        <w:t>風險處理相關題目超過</w:t>
      </w:r>
      <w:r>
        <w:rPr>
          <w:rFonts w:ascii="Times New Roman" w:eastAsia="新細明體" w:hAnsi="Times New Roman" w:hint="eastAsia"/>
          <w:szCs w:val="24"/>
        </w:rPr>
        <w:t>10</w:t>
      </w:r>
      <w:r>
        <w:rPr>
          <w:rFonts w:ascii="Times New Roman" w:eastAsia="新細明體" w:hAnsi="Times New Roman" w:hint="eastAsia"/>
          <w:szCs w:val="24"/>
        </w:rPr>
        <w:t>題</w:t>
      </w:r>
      <w:r>
        <w:rPr>
          <w:rFonts w:ascii="Times New Roman" w:eastAsia="新細明體" w:hAnsi="Times New Roman" w:hint="eastAsia"/>
          <w:szCs w:val="24"/>
        </w:rPr>
        <w:br/>
        <w:t>(</w:t>
      </w:r>
      <w:r>
        <w:rPr>
          <w:rFonts w:ascii="Times New Roman" w:eastAsia="新細明體" w:hAnsi="Times New Roman" w:hint="eastAsia"/>
          <w:szCs w:val="24"/>
        </w:rPr>
        <w:t>進行專案中</w:t>
      </w:r>
      <w:r>
        <w:rPr>
          <w:rFonts w:ascii="Times New Roman" w:eastAsia="新細明體" w:hAnsi="Times New Roman" w:hint="eastAsia"/>
          <w:szCs w:val="24"/>
        </w:rPr>
        <w:t>,</w:t>
      </w:r>
      <w:r>
        <w:rPr>
          <w:rFonts w:ascii="Times New Roman" w:eastAsia="新細明體" w:hAnsi="Times New Roman" w:hint="eastAsia"/>
          <w:szCs w:val="24"/>
        </w:rPr>
        <w:t>另一個部門工程師告知無法辨識有哪些系統會被影響</w:t>
      </w:r>
      <w:r>
        <w:rPr>
          <w:rFonts w:ascii="Times New Roman" w:eastAsia="新細明體" w:hAnsi="Times New Roman" w:hint="eastAsia"/>
          <w:szCs w:val="24"/>
        </w:rPr>
        <w:t>,</w:t>
      </w:r>
      <w:r>
        <w:rPr>
          <w:rFonts w:ascii="Times New Roman" w:eastAsia="新細明體" w:hAnsi="Times New Roman" w:hint="eastAsia"/>
          <w:szCs w:val="24"/>
        </w:rPr>
        <w:t>請問要怎麼做。</w:t>
      </w:r>
      <w:r>
        <w:rPr>
          <w:rFonts w:ascii="Times New Roman" w:eastAsia="新細明體" w:hAnsi="Times New Roman" w:hint="eastAsia"/>
          <w:szCs w:val="24"/>
        </w:rPr>
        <w:t>)</w:t>
      </w:r>
    </w:p>
    <w:p w14:paraId="03AF33E4" w14:textId="77777777" w:rsidR="007651A4" w:rsidRDefault="007651A4" w:rsidP="00F33A68">
      <w:pPr>
        <w:pStyle w:val="2"/>
        <w:adjustRightInd w:val="0"/>
        <w:snapToGrid w:val="0"/>
        <w:ind w:leftChars="0" w:left="0"/>
        <w:rPr>
          <w:rFonts w:ascii="Times New Roman" w:eastAsia="新細明體" w:hAnsi="Times New Roman"/>
          <w:szCs w:val="24"/>
        </w:rPr>
      </w:pPr>
    </w:p>
    <w:p w14:paraId="736669DF" w14:textId="77777777" w:rsidR="00F33A68" w:rsidRDefault="00F33A68" w:rsidP="00F33A68">
      <w:pPr>
        <w:widowControl/>
        <w:jc w:val="both"/>
        <w:rPr>
          <w:rFonts w:asciiTheme="minorEastAsia" w:hAnsiTheme="minorEastAsia" w:cs="SimHei"/>
          <w:szCs w:val="24"/>
        </w:rPr>
      </w:pPr>
      <w:r>
        <w:rPr>
          <w:rFonts w:ascii="Times New Roman" w:eastAsia="新細明體" w:hAnsi="Times New Roman" w:hint="eastAsia"/>
          <w:szCs w:val="24"/>
        </w:rPr>
        <w:t>註記：幾乎沒有單純的定義題</w:t>
      </w:r>
      <w:r>
        <w:rPr>
          <w:rFonts w:ascii="Times New Roman" w:eastAsia="新細明體" w:hAnsi="Times New Roman" w:hint="eastAsia"/>
          <w:szCs w:val="24"/>
        </w:rPr>
        <w:t xml:space="preserve">, </w:t>
      </w:r>
      <w:r>
        <w:rPr>
          <w:rFonts w:ascii="Times New Roman" w:eastAsia="新細明體" w:hAnsi="Times New Roman" w:hint="eastAsia"/>
          <w:szCs w:val="24"/>
        </w:rPr>
        <w:t>題目敘述非常雜</w:t>
      </w:r>
      <w:r>
        <w:rPr>
          <w:rFonts w:ascii="Times New Roman" w:eastAsia="新細明體" w:hAnsi="Times New Roman" w:hint="eastAsia"/>
          <w:szCs w:val="24"/>
        </w:rPr>
        <w:t xml:space="preserve">, </w:t>
      </w:r>
      <w:r>
        <w:rPr>
          <w:rFonts w:ascii="Times New Roman" w:eastAsia="新細明體" w:hAnsi="Times New Roman" w:hint="eastAsia"/>
          <w:szCs w:val="24"/>
        </w:rPr>
        <w:t>如果</w:t>
      </w:r>
      <w:r>
        <w:rPr>
          <w:rFonts w:ascii="Times New Roman" w:eastAsia="新細明體" w:hAnsi="Times New Roman" w:hint="eastAsia"/>
          <w:szCs w:val="24"/>
        </w:rPr>
        <w:t>TT</w:t>
      </w:r>
      <w:r>
        <w:rPr>
          <w:rFonts w:ascii="Times New Roman" w:eastAsia="新細明體" w:hAnsi="Times New Roman" w:hint="eastAsia"/>
          <w:szCs w:val="24"/>
        </w:rPr>
        <w:t>或子過程的定義沒有深入了解</w:t>
      </w:r>
      <w:r>
        <w:rPr>
          <w:rFonts w:ascii="Times New Roman" w:eastAsia="新細明體" w:hAnsi="Times New Roman" w:hint="eastAsia"/>
          <w:szCs w:val="24"/>
        </w:rPr>
        <w:t xml:space="preserve">, </w:t>
      </w:r>
      <w:r>
        <w:rPr>
          <w:rFonts w:ascii="Times New Roman" w:eastAsia="新細明體" w:hAnsi="Times New Roman" w:hint="eastAsia"/>
          <w:szCs w:val="24"/>
        </w:rPr>
        <w:t>會無法判斷問哪個子過程</w:t>
      </w:r>
      <w:r>
        <w:rPr>
          <w:rFonts w:ascii="Times New Roman" w:eastAsia="新細明體" w:hAnsi="Times New Roman" w:hint="eastAsia"/>
          <w:szCs w:val="24"/>
        </w:rPr>
        <w:t xml:space="preserve">, </w:t>
      </w:r>
      <w:r>
        <w:rPr>
          <w:rFonts w:ascii="Times New Roman" w:eastAsia="新細明體" w:hAnsi="Times New Roman" w:hint="eastAsia"/>
          <w:szCs w:val="24"/>
        </w:rPr>
        <w:t>答案選項也很多不是課本用字</w:t>
      </w:r>
      <w:r>
        <w:rPr>
          <w:rFonts w:ascii="Times New Roman" w:eastAsia="新細明體" w:hAnsi="Times New Roman" w:hint="eastAsia"/>
          <w:szCs w:val="24"/>
        </w:rPr>
        <w:t>,</w:t>
      </w:r>
      <w:r>
        <w:rPr>
          <w:rFonts w:ascii="Times New Roman" w:eastAsia="新細明體" w:hAnsi="Times New Roman" w:hint="eastAsia"/>
          <w:szCs w:val="24"/>
        </w:rPr>
        <w:t>如</w:t>
      </w:r>
      <w:r>
        <w:rPr>
          <w:rFonts w:ascii="Times New Roman" w:eastAsia="新細明體" w:hAnsi="Times New Roman" w:hint="eastAsia"/>
          <w:szCs w:val="24"/>
        </w:rPr>
        <w:t>mitigation plan management,</w:t>
      </w:r>
      <w:r>
        <w:rPr>
          <w:rFonts w:ascii="Times New Roman" w:eastAsia="新細明體" w:hAnsi="Times New Roman" w:hint="eastAsia"/>
          <w:szCs w:val="24"/>
        </w:rPr>
        <w:t>可以的話看題目一定要看一下英文確認</w:t>
      </w:r>
      <w:r>
        <w:rPr>
          <w:rFonts w:ascii="Times New Roman" w:eastAsia="新細明體" w:hAnsi="Times New Roman" w:hint="eastAsia"/>
          <w:szCs w:val="24"/>
        </w:rPr>
        <w:t>,</w:t>
      </w:r>
      <w:r>
        <w:rPr>
          <w:rFonts w:ascii="Times New Roman" w:eastAsia="新細明體" w:hAnsi="Times New Roman" w:hint="eastAsia"/>
          <w:szCs w:val="24"/>
        </w:rPr>
        <w:t>翻譯真的會有少字</w:t>
      </w:r>
      <w:r>
        <w:rPr>
          <w:rFonts w:ascii="Times New Roman" w:eastAsia="新細明體" w:hAnsi="Times New Roman" w:hint="eastAsia"/>
          <w:szCs w:val="24"/>
        </w:rPr>
        <w:t>,</w:t>
      </w:r>
      <w:r>
        <w:rPr>
          <w:rFonts w:ascii="Times New Roman" w:eastAsia="新細明體" w:hAnsi="Times New Roman" w:hint="eastAsia"/>
          <w:szCs w:val="24"/>
        </w:rPr>
        <w:t>少到關鍵字就會答錯</w:t>
      </w:r>
    </w:p>
    <w:p w14:paraId="3AF88B1F" w14:textId="77777777" w:rsidR="00F33A68" w:rsidRDefault="00F33A68">
      <w:pPr>
        <w:widowControl/>
        <w:rPr>
          <w:rFonts w:asciiTheme="minorEastAsia" w:hAnsiTheme="minorEastAsia" w:cs="SimHei"/>
          <w:szCs w:val="24"/>
        </w:rPr>
      </w:pPr>
    </w:p>
    <w:p w14:paraId="6BFDE885" w14:textId="77777777" w:rsidR="00DC12DC" w:rsidRPr="00C14783" w:rsidRDefault="00DC12DC" w:rsidP="00DC12DC">
      <w:pPr>
        <w:autoSpaceDE w:val="0"/>
        <w:autoSpaceDN w:val="0"/>
        <w:adjustRightInd w:val="0"/>
        <w:snapToGrid w:val="0"/>
        <w:rPr>
          <w:rFonts w:asciiTheme="minorEastAsia" w:hAnsiTheme="minorEastAsia" w:cs="SimHei"/>
          <w:szCs w:val="24"/>
        </w:rPr>
      </w:pPr>
      <w:r w:rsidRPr="00C14783">
        <w:rPr>
          <w:rFonts w:asciiTheme="minorEastAsia" w:hAnsiTheme="minorEastAsia" w:cs="SimHei" w:hint="eastAsia"/>
          <w:szCs w:val="24"/>
        </w:rPr>
        <w:t xml:space="preserve"> [僅記得問題，不記得選項]</w:t>
      </w:r>
    </w:p>
    <w:p w14:paraId="06CE225E" w14:textId="6BF5C945" w:rsidR="00DC12DC" w:rsidRPr="0048771A" w:rsidRDefault="00DC12DC" w:rsidP="00DC12DC">
      <w:pPr>
        <w:pStyle w:val="a3"/>
        <w:numPr>
          <w:ilvl w:val="0"/>
          <w:numId w:val="29"/>
        </w:numPr>
        <w:autoSpaceDE w:val="0"/>
        <w:autoSpaceDN w:val="0"/>
        <w:adjustRightInd w:val="0"/>
        <w:snapToGrid w:val="0"/>
        <w:ind w:leftChars="0"/>
        <w:rPr>
          <w:ins w:id="237" w:author="User" w:date="2019-04-27T02:35:00Z"/>
          <w:rFonts w:asciiTheme="minorEastAsia" w:hAnsiTheme="minorEastAsia" w:cs="SimHei"/>
          <w:szCs w:val="24"/>
          <w:rPrChange w:id="238" w:author="User" w:date="2019-04-27T02:35:00Z">
            <w:rPr>
              <w:ins w:id="239" w:author="User" w:date="2019-04-27T02:35:00Z"/>
              <w:rFonts w:asciiTheme="minorEastAsia" w:hAnsiTheme="minorEastAsia"/>
              <w:color w:val="000000" w:themeColor="text1"/>
              <w:szCs w:val="24"/>
            </w:rPr>
          </w:rPrChange>
        </w:rPr>
      </w:pPr>
      <w:r w:rsidRPr="00C14783">
        <w:rPr>
          <w:rFonts w:asciiTheme="minorEastAsia" w:hAnsiTheme="minorEastAsia" w:cs="SimHei" w:hint="eastAsia"/>
          <w:szCs w:val="24"/>
        </w:rPr>
        <w:t>專案中將採用一個未經檢驗的技術，專案團隊不同意，</w:t>
      </w:r>
      <w:r w:rsidRPr="00C14783">
        <w:rPr>
          <w:rFonts w:asciiTheme="minorEastAsia" w:hAnsiTheme="minorEastAsia" w:cs="SimHei"/>
          <w:szCs w:val="24"/>
        </w:rPr>
        <w:t>PM</w:t>
      </w:r>
      <w:r w:rsidRPr="00C14783">
        <w:rPr>
          <w:rFonts w:asciiTheme="minorEastAsia" w:hAnsiTheme="minorEastAsia" w:cs="SimHei" w:hint="eastAsia"/>
          <w:szCs w:val="24"/>
        </w:rPr>
        <w:t>認為此技術沒問題。請問</w:t>
      </w:r>
      <w:r w:rsidRPr="00C14783">
        <w:rPr>
          <w:rFonts w:asciiTheme="minorEastAsia" w:hAnsiTheme="minorEastAsia" w:cs="SimHei"/>
          <w:szCs w:val="24"/>
        </w:rPr>
        <w:t xml:space="preserve"> PM </w:t>
      </w:r>
      <w:r w:rsidRPr="00C14783">
        <w:rPr>
          <w:rFonts w:asciiTheme="minorEastAsia" w:hAnsiTheme="minorEastAsia" w:cs="SimHei" w:hint="eastAsia"/>
          <w:szCs w:val="24"/>
        </w:rPr>
        <w:t>應如何做才能取得團隊及專案贊助者的支持</w:t>
      </w:r>
      <w:r w:rsidRPr="00C14783">
        <w:rPr>
          <w:rFonts w:asciiTheme="minorEastAsia" w:hAnsiTheme="minorEastAsia" w:cs="SimHei"/>
          <w:szCs w:val="24"/>
        </w:rPr>
        <w:t>?</w:t>
      </w:r>
      <w:ins w:id="240" w:author="User" w:date="2019-04-26T22:11:00Z">
        <w:r w:rsidR="00E60D5F" w:rsidRPr="00E60D5F">
          <w:rPr>
            <w:rFonts w:asciiTheme="minorEastAsia" w:hAnsiTheme="minorEastAsia" w:hint="eastAsia"/>
            <w:color w:val="000000" w:themeColor="text1"/>
            <w:szCs w:val="24"/>
          </w:rPr>
          <w:t xml:space="preserve"> </w:t>
        </w:r>
        <w:r w:rsidR="00E60D5F" w:rsidRPr="0048771A">
          <w:rPr>
            <w:rFonts w:asciiTheme="minorEastAsia" w:hAnsiTheme="minorEastAsia"/>
            <w:color w:val="000000" w:themeColor="text1"/>
            <w:szCs w:val="24"/>
            <w:highlight w:val="yellow"/>
            <w:rPrChange w:id="241" w:author="User" w:date="2019-04-27T02:34:00Z">
              <w:rPr>
                <w:rFonts w:asciiTheme="minorEastAsia" w:hAnsiTheme="minorEastAsia"/>
                <w:color w:val="000000" w:themeColor="text1"/>
                <w:szCs w:val="24"/>
              </w:rPr>
            </w:rPrChange>
          </w:rPr>
          <w:t>(2019/04/25有出現一樣的)</w:t>
        </w:r>
      </w:ins>
    </w:p>
    <w:p w14:paraId="4F375BAB" w14:textId="77777777" w:rsidR="0048771A" w:rsidRPr="00C14783" w:rsidRDefault="0048771A">
      <w:pPr>
        <w:pStyle w:val="a3"/>
        <w:autoSpaceDE w:val="0"/>
        <w:autoSpaceDN w:val="0"/>
        <w:adjustRightInd w:val="0"/>
        <w:snapToGrid w:val="0"/>
        <w:ind w:leftChars="0" w:left="360"/>
        <w:rPr>
          <w:rFonts w:asciiTheme="minorEastAsia" w:hAnsiTheme="minorEastAsia" w:cs="SimHei"/>
          <w:szCs w:val="24"/>
        </w:rPr>
        <w:pPrChange w:id="242" w:author="User" w:date="2019-04-27T02:35:00Z">
          <w:pPr>
            <w:pStyle w:val="a3"/>
            <w:numPr>
              <w:numId w:val="29"/>
            </w:numPr>
            <w:autoSpaceDE w:val="0"/>
            <w:autoSpaceDN w:val="0"/>
            <w:adjustRightInd w:val="0"/>
            <w:snapToGrid w:val="0"/>
            <w:ind w:leftChars="0" w:left="360" w:hanging="360"/>
          </w:pPr>
        </w:pPrChange>
      </w:pPr>
    </w:p>
    <w:p w14:paraId="2D0920EE" w14:textId="77777777" w:rsidR="00DC12DC" w:rsidRPr="00C14783" w:rsidRDefault="00DC12DC" w:rsidP="00DC12DC">
      <w:pPr>
        <w:pStyle w:val="a3"/>
        <w:numPr>
          <w:ilvl w:val="0"/>
          <w:numId w:val="29"/>
        </w:numPr>
        <w:autoSpaceDE w:val="0"/>
        <w:autoSpaceDN w:val="0"/>
        <w:adjustRightInd w:val="0"/>
        <w:snapToGrid w:val="0"/>
        <w:ind w:leftChars="0"/>
        <w:rPr>
          <w:rFonts w:asciiTheme="minorEastAsia" w:hAnsiTheme="minorEastAsia" w:cs="SimHei"/>
          <w:szCs w:val="24"/>
        </w:rPr>
      </w:pPr>
      <w:r w:rsidRPr="00C14783">
        <w:rPr>
          <w:rFonts w:asciiTheme="minorEastAsia" w:hAnsiTheme="minorEastAsia" w:cs="SimHei"/>
          <w:szCs w:val="24"/>
        </w:rPr>
        <w:t xml:space="preserve">PM </w:t>
      </w:r>
      <w:r w:rsidRPr="00C14783">
        <w:rPr>
          <w:rFonts w:asciiTheme="minorEastAsia" w:hAnsiTheme="minorEastAsia" w:cs="SimHei" w:hint="eastAsia"/>
          <w:szCs w:val="24"/>
        </w:rPr>
        <w:t>正在準備專案進度報告，但專案在本週發生了一個問題而延誤時程，而前兩周的報告都表示專案順利進行，請問PM要如何回報？</w:t>
      </w:r>
    </w:p>
    <w:p w14:paraId="52410774" w14:textId="77777777" w:rsidR="00DC12DC" w:rsidRPr="00C14783" w:rsidRDefault="00DC12DC" w:rsidP="00DC12DC">
      <w:pPr>
        <w:adjustRightInd w:val="0"/>
        <w:snapToGrid w:val="0"/>
        <w:rPr>
          <w:rFonts w:asciiTheme="minorEastAsia" w:hAnsiTheme="minorEastAsia"/>
          <w:szCs w:val="24"/>
        </w:rPr>
      </w:pPr>
    </w:p>
    <w:p w14:paraId="23C7C170" w14:textId="77777777" w:rsidR="00DC12DC" w:rsidRPr="00C14783" w:rsidRDefault="00DC12DC" w:rsidP="00DC12DC">
      <w:pPr>
        <w:adjustRightInd w:val="0"/>
        <w:snapToGrid w:val="0"/>
        <w:rPr>
          <w:rFonts w:asciiTheme="minorEastAsia" w:hAnsiTheme="minorEastAsia"/>
          <w:szCs w:val="24"/>
        </w:rPr>
      </w:pPr>
      <w:r w:rsidRPr="00C14783">
        <w:rPr>
          <w:rFonts w:asciiTheme="minorEastAsia" w:hAnsiTheme="minorEastAsia" w:hint="eastAsia"/>
          <w:szCs w:val="24"/>
        </w:rPr>
        <w:t>[較常出現的選項]</w:t>
      </w:r>
    </w:p>
    <w:p w14:paraId="4154A66D" w14:textId="77777777" w:rsidR="00DC12DC" w:rsidRPr="00C14783" w:rsidRDefault="00DC12DC" w:rsidP="00DC12DC">
      <w:pPr>
        <w:adjustRightInd w:val="0"/>
        <w:snapToGrid w:val="0"/>
        <w:rPr>
          <w:rFonts w:asciiTheme="minorEastAsia" w:hAnsiTheme="minorEastAsia"/>
          <w:szCs w:val="24"/>
        </w:rPr>
      </w:pPr>
    </w:p>
    <w:p w14:paraId="67817B09" w14:textId="77777777" w:rsidR="00DC12DC" w:rsidRPr="00C14783" w:rsidRDefault="00DC12DC" w:rsidP="00DC12DC">
      <w:pPr>
        <w:pStyle w:val="a3"/>
        <w:numPr>
          <w:ilvl w:val="0"/>
          <w:numId w:val="5"/>
        </w:numPr>
        <w:adjustRightInd w:val="0"/>
        <w:snapToGrid w:val="0"/>
        <w:ind w:leftChars="0"/>
        <w:rPr>
          <w:rFonts w:asciiTheme="minorEastAsia" w:hAnsiTheme="minorEastAsia"/>
          <w:szCs w:val="24"/>
        </w:rPr>
      </w:pPr>
      <w:r w:rsidRPr="00C14783">
        <w:rPr>
          <w:rFonts w:asciiTheme="minorEastAsia" w:hAnsiTheme="minorEastAsia" w:hint="eastAsia"/>
          <w:szCs w:val="24"/>
        </w:rPr>
        <w:t>蠻多題出現「已獲准的變更，接下來的步驟？」所以除了變更管制過程，也建議看一下「獲准的變更」出現在哪些過程的投入與產出</w:t>
      </w:r>
    </w:p>
    <w:p w14:paraId="6D5A077F" w14:textId="77777777" w:rsidR="00DC12DC" w:rsidRPr="00C14783" w:rsidRDefault="00DC12DC" w:rsidP="00DC12DC">
      <w:pPr>
        <w:adjustRightInd w:val="0"/>
        <w:snapToGrid w:val="0"/>
        <w:rPr>
          <w:rFonts w:asciiTheme="minorEastAsia" w:hAnsiTheme="minorEastAsia"/>
          <w:szCs w:val="24"/>
        </w:rPr>
      </w:pPr>
    </w:p>
    <w:p w14:paraId="31DE7D50" w14:textId="77777777" w:rsidR="00DC12DC" w:rsidRPr="00C14783" w:rsidRDefault="00DC12DC" w:rsidP="00DC12DC">
      <w:pPr>
        <w:pStyle w:val="a3"/>
        <w:numPr>
          <w:ilvl w:val="0"/>
          <w:numId w:val="5"/>
        </w:numPr>
        <w:adjustRightInd w:val="0"/>
        <w:snapToGrid w:val="0"/>
        <w:ind w:leftChars="0"/>
        <w:rPr>
          <w:rFonts w:asciiTheme="minorEastAsia" w:hAnsiTheme="minorEastAsia"/>
          <w:szCs w:val="24"/>
        </w:rPr>
      </w:pPr>
      <w:r w:rsidRPr="00C14783">
        <w:rPr>
          <w:rFonts w:asciiTheme="minorEastAsia" w:hAnsiTheme="minorEastAsia" w:hint="eastAsia"/>
          <w:szCs w:val="24"/>
        </w:rPr>
        <w:t>RACI矩陣出現多次</w:t>
      </w:r>
    </w:p>
    <w:p w14:paraId="3F7A2860" w14:textId="77777777" w:rsidR="00DC12DC" w:rsidRPr="00C14783" w:rsidRDefault="00DC12DC" w:rsidP="00DC12DC">
      <w:pPr>
        <w:adjustRightInd w:val="0"/>
        <w:snapToGrid w:val="0"/>
        <w:rPr>
          <w:rFonts w:asciiTheme="minorEastAsia" w:hAnsiTheme="minorEastAsia"/>
          <w:szCs w:val="24"/>
        </w:rPr>
      </w:pPr>
    </w:p>
    <w:p w14:paraId="4C6BBB33" w14:textId="77777777" w:rsidR="00DC12DC" w:rsidRPr="00C14783" w:rsidRDefault="00DC12DC" w:rsidP="00DC12DC">
      <w:pPr>
        <w:adjustRightInd w:val="0"/>
        <w:snapToGrid w:val="0"/>
        <w:rPr>
          <w:rFonts w:asciiTheme="minorEastAsia" w:hAnsiTheme="minorEastAsia"/>
          <w:szCs w:val="24"/>
        </w:rPr>
      </w:pPr>
      <w:r w:rsidRPr="00C14783">
        <w:rPr>
          <w:rFonts w:asciiTheme="minorEastAsia" w:hAnsiTheme="minorEastAsia" w:hint="eastAsia"/>
          <w:szCs w:val="24"/>
        </w:rPr>
        <w:t>[僅記得關鍵字的考題]</w:t>
      </w:r>
    </w:p>
    <w:p w14:paraId="5BF96293" w14:textId="77777777" w:rsidR="00DC12DC" w:rsidRPr="00C14783" w:rsidRDefault="00DC12DC" w:rsidP="00DC12DC">
      <w:pPr>
        <w:pStyle w:val="a3"/>
        <w:numPr>
          <w:ilvl w:val="0"/>
          <w:numId w:val="7"/>
        </w:numPr>
        <w:adjustRightInd w:val="0"/>
        <w:snapToGrid w:val="0"/>
        <w:ind w:leftChars="0"/>
        <w:rPr>
          <w:rFonts w:asciiTheme="minorEastAsia" w:hAnsiTheme="minorEastAsia"/>
          <w:szCs w:val="24"/>
        </w:rPr>
      </w:pPr>
      <w:r w:rsidRPr="00C14783">
        <w:rPr>
          <w:rFonts w:asciiTheme="minorEastAsia" w:hAnsiTheme="minorEastAsia" w:hint="eastAsia"/>
          <w:szCs w:val="24"/>
        </w:rPr>
        <w:t>啟動會議</w:t>
      </w:r>
    </w:p>
    <w:p w14:paraId="09479372" w14:textId="77777777" w:rsidR="00DC12DC" w:rsidRPr="00C14783" w:rsidRDefault="00DC12DC" w:rsidP="00DC12DC">
      <w:pPr>
        <w:pStyle w:val="a3"/>
        <w:numPr>
          <w:ilvl w:val="0"/>
          <w:numId w:val="7"/>
        </w:numPr>
        <w:adjustRightInd w:val="0"/>
        <w:snapToGrid w:val="0"/>
        <w:ind w:leftChars="0"/>
        <w:rPr>
          <w:rFonts w:asciiTheme="minorEastAsia" w:hAnsiTheme="minorEastAsia"/>
          <w:szCs w:val="24"/>
        </w:rPr>
      </w:pPr>
      <w:r w:rsidRPr="00C14783">
        <w:rPr>
          <w:rFonts w:asciiTheme="minorEastAsia" w:hAnsiTheme="minorEastAsia" w:hint="eastAsia"/>
          <w:szCs w:val="24"/>
        </w:rPr>
        <w:t>敏捷</w:t>
      </w:r>
      <w:r w:rsidRPr="00C14783">
        <w:rPr>
          <w:rFonts w:asciiTheme="minorEastAsia" w:hAnsiTheme="minorEastAsia" w:cs="SimHei"/>
          <w:szCs w:val="24"/>
        </w:rPr>
        <w:t>Scrum Master</w:t>
      </w:r>
      <w:r w:rsidRPr="00C14783">
        <w:rPr>
          <w:rFonts w:asciiTheme="minorEastAsia" w:hAnsiTheme="minorEastAsia" w:hint="eastAsia"/>
          <w:szCs w:val="24"/>
        </w:rPr>
        <w:t xml:space="preserve"> 1題</w:t>
      </w:r>
    </w:p>
    <w:p w14:paraId="19F0416D" w14:textId="77777777" w:rsidR="00DC12DC" w:rsidRPr="00C14783" w:rsidRDefault="00DC12DC" w:rsidP="00DC12DC">
      <w:pPr>
        <w:pStyle w:val="a3"/>
        <w:numPr>
          <w:ilvl w:val="0"/>
          <w:numId w:val="7"/>
        </w:numPr>
        <w:adjustRightInd w:val="0"/>
        <w:snapToGrid w:val="0"/>
        <w:ind w:leftChars="0"/>
        <w:rPr>
          <w:rFonts w:asciiTheme="minorEastAsia" w:hAnsiTheme="minorEastAsia"/>
          <w:szCs w:val="24"/>
        </w:rPr>
      </w:pPr>
      <w:r w:rsidRPr="00C14783">
        <w:rPr>
          <w:rFonts w:asciiTheme="minorEastAsia" w:hAnsiTheme="minorEastAsia" w:cs="SimHei" w:hint="eastAsia"/>
          <w:szCs w:val="24"/>
        </w:rPr>
        <w:t>解決衝突的技術出現2題</w:t>
      </w:r>
    </w:p>
    <w:p w14:paraId="310AB13D" w14:textId="77777777" w:rsidR="00DC12DC" w:rsidRPr="00C14783" w:rsidRDefault="00DC12DC" w:rsidP="00DC12DC">
      <w:pPr>
        <w:adjustRightInd w:val="0"/>
        <w:snapToGrid w:val="0"/>
        <w:rPr>
          <w:rFonts w:asciiTheme="minorEastAsia" w:hAnsiTheme="minorEastAsia"/>
          <w:szCs w:val="24"/>
        </w:rPr>
      </w:pPr>
    </w:p>
    <w:p w14:paraId="023E454F" w14:textId="77777777" w:rsidR="00DC12DC" w:rsidRPr="00C14783" w:rsidRDefault="00DC12DC" w:rsidP="00DC12DC">
      <w:pPr>
        <w:adjustRightInd w:val="0"/>
        <w:snapToGrid w:val="0"/>
        <w:rPr>
          <w:rFonts w:asciiTheme="minorEastAsia" w:hAnsiTheme="minorEastAsia"/>
          <w:szCs w:val="24"/>
        </w:rPr>
      </w:pPr>
      <w:r w:rsidRPr="00C14783">
        <w:rPr>
          <w:rFonts w:asciiTheme="minorEastAsia" w:hAnsiTheme="minorEastAsia" w:hint="eastAsia"/>
          <w:szCs w:val="24"/>
        </w:rPr>
        <w:t>[計算題相關]</w:t>
      </w:r>
    </w:p>
    <w:p w14:paraId="29F59A81" w14:textId="77777777" w:rsidR="00DC12DC" w:rsidRPr="00C14783" w:rsidRDefault="00DC12DC" w:rsidP="00DC12DC">
      <w:pPr>
        <w:pStyle w:val="a3"/>
        <w:numPr>
          <w:ilvl w:val="0"/>
          <w:numId w:val="30"/>
        </w:numPr>
        <w:adjustRightInd w:val="0"/>
        <w:snapToGrid w:val="0"/>
        <w:ind w:leftChars="0"/>
        <w:rPr>
          <w:rFonts w:asciiTheme="minorEastAsia" w:hAnsiTheme="minorEastAsia"/>
          <w:szCs w:val="24"/>
        </w:rPr>
      </w:pPr>
      <w:r w:rsidRPr="00C14783">
        <w:rPr>
          <w:rFonts w:asciiTheme="minorEastAsia" w:hAnsiTheme="minorEastAsia" w:hint="eastAsia"/>
          <w:szCs w:val="24"/>
        </w:rPr>
        <w:t>BAC是100,000，EAC是120,000，SPI是1，CPI是?</w:t>
      </w:r>
    </w:p>
    <w:p w14:paraId="4E35002F" w14:textId="77777777" w:rsidR="00DC12DC" w:rsidRPr="00C14783" w:rsidRDefault="00DC12DC" w:rsidP="00DC12DC">
      <w:pPr>
        <w:pStyle w:val="a3"/>
        <w:numPr>
          <w:ilvl w:val="0"/>
          <w:numId w:val="2"/>
        </w:numPr>
        <w:adjustRightInd w:val="0"/>
        <w:snapToGrid w:val="0"/>
        <w:ind w:leftChars="0"/>
        <w:rPr>
          <w:rFonts w:asciiTheme="minorEastAsia" w:hAnsiTheme="minorEastAsia"/>
          <w:szCs w:val="24"/>
        </w:rPr>
      </w:pPr>
      <w:r w:rsidRPr="00C14783">
        <w:rPr>
          <w:rFonts w:asciiTheme="minorEastAsia" w:hAnsiTheme="minorEastAsia" w:hint="eastAsia"/>
          <w:szCs w:val="24"/>
        </w:rPr>
        <w:t>1.2</w:t>
      </w:r>
    </w:p>
    <w:p w14:paraId="6254FA31" w14:textId="77777777" w:rsidR="00DC12DC" w:rsidRPr="00C14783" w:rsidRDefault="00DC12DC" w:rsidP="00DC12DC">
      <w:pPr>
        <w:pStyle w:val="a3"/>
        <w:numPr>
          <w:ilvl w:val="0"/>
          <w:numId w:val="2"/>
        </w:numPr>
        <w:adjustRightInd w:val="0"/>
        <w:snapToGrid w:val="0"/>
        <w:ind w:leftChars="0"/>
        <w:rPr>
          <w:rFonts w:asciiTheme="minorEastAsia" w:hAnsiTheme="minorEastAsia"/>
          <w:szCs w:val="24"/>
        </w:rPr>
      </w:pPr>
      <w:r w:rsidRPr="00C14783">
        <w:rPr>
          <w:rFonts w:asciiTheme="minorEastAsia" w:hAnsiTheme="minorEastAsia" w:hint="eastAsia"/>
          <w:szCs w:val="24"/>
        </w:rPr>
        <w:t>大於1</w:t>
      </w:r>
    </w:p>
    <w:p w14:paraId="710F11F3" w14:textId="77777777" w:rsidR="00DC12DC" w:rsidRPr="00C14783" w:rsidRDefault="00DC12DC" w:rsidP="00DC12DC">
      <w:pPr>
        <w:pStyle w:val="a3"/>
        <w:numPr>
          <w:ilvl w:val="0"/>
          <w:numId w:val="2"/>
        </w:numPr>
        <w:adjustRightInd w:val="0"/>
        <w:snapToGrid w:val="0"/>
        <w:ind w:leftChars="0"/>
        <w:rPr>
          <w:rFonts w:asciiTheme="minorEastAsia" w:hAnsiTheme="minorEastAsia"/>
          <w:szCs w:val="24"/>
        </w:rPr>
      </w:pPr>
      <w:r w:rsidRPr="00C14783">
        <w:rPr>
          <w:rFonts w:asciiTheme="minorEastAsia" w:hAnsiTheme="minorEastAsia" w:hint="eastAsia"/>
          <w:szCs w:val="24"/>
        </w:rPr>
        <w:t>小於1</w:t>
      </w:r>
    </w:p>
    <w:p w14:paraId="6A30838C" w14:textId="77777777" w:rsidR="00DC12DC" w:rsidRPr="00C14783" w:rsidRDefault="00DC12DC" w:rsidP="00DC12DC">
      <w:pPr>
        <w:pStyle w:val="a3"/>
        <w:numPr>
          <w:ilvl w:val="0"/>
          <w:numId w:val="2"/>
        </w:numPr>
        <w:adjustRightInd w:val="0"/>
        <w:snapToGrid w:val="0"/>
        <w:ind w:leftChars="0"/>
        <w:rPr>
          <w:rFonts w:asciiTheme="minorEastAsia" w:hAnsiTheme="minorEastAsia"/>
          <w:szCs w:val="24"/>
        </w:rPr>
      </w:pPr>
      <w:r w:rsidRPr="00C14783">
        <w:rPr>
          <w:rFonts w:asciiTheme="minorEastAsia" w:hAnsiTheme="minorEastAsia" w:hint="eastAsia"/>
          <w:szCs w:val="24"/>
        </w:rPr>
        <w:t>等於1</w:t>
      </w:r>
    </w:p>
    <w:p w14:paraId="62337DD4" w14:textId="77777777" w:rsidR="00DC12DC" w:rsidRPr="00C14783" w:rsidRDefault="00DC12DC" w:rsidP="00DC12DC">
      <w:pPr>
        <w:adjustRightInd w:val="0"/>
        <w:snapToGrid w:val="0"/>
        <w:rPr>
          <w:rFonts w:asciiTheme="minorEastAsia" w:hAnsiTheme="minorEastAsia"/>
          <w:szCs w:val="24"/>
        </w:rPr>
      </w:pPr>
    </w:p>
    <w:p w14:paraId="6C6F2466" w14:textId="77777777" w:rsidR="00DC12DC" w:rsidRPr="00C14783" w:rsidRDefault="00DC12DC" w:rsidP="00DC12DC">
      <w:pPr>
        <w:pStyle w:val="a3"/>
        <w:numPr>
          <w:ilvl w:val="0"/>
          <w:numId w:val="30"/>
        </w:numPr>
        <w:adjustRightInd w:val="0"/>
        <w:snapToGrid w:val="0"/>
        <w:ind w:leftChars="0"/>
        <w:rPr>
          <w:rFonts w:asciiTheme="minorEastAsia" w:hAnsiTheme="minorEastAsia"/>
          <w:szCs w:val="24"/>
        </w:rPr>
      </w:pPr>
      <w:r w:rsidRPr="00C14783">
        <w:rPr>
          <w:rFonts w:asciiTheme="minorEastAsia" w:hAnsiTheme="minorEastAsia" w:hint="eastAsia"/>
          <w:szCs w:val="24"/>
        </w:rPr>
        <w:t>提供BAC、EV、AC、PV，請問專案狀況？(計算出CPI/SPI即可回答)</w:t>
      </w:r>
    </w:p>
    <w:p w14:paraId="7ED45CF4" w14:textId="77777777" w:rsidR="00DC12DC" w:rsidRPr="00C14783" w:rsidRDefault="00DC12DC" w:rsidP="00DC12DC">
      <w:pPr>
        <w:adjustRightInd w:val="0"/>
        <w:snapToGrid w:val="0"/>
        <w:rPr>
          <w:rFonts w:asciiTheme="minorEastAsia" w:hAnsiTheme="minorEastAsia"/>
          <w:szCs w:val="24"/>
        </w:rPr>
      </w:pPr>
    </w:p>
    <w:p w14:paraId="33FEFF3E" w14:textId="77777777" w:rsidR="00DC12DC" w:rsidRPr="0048771A" w:rsidRDefault="00DC12DC" w:rsidP="00DC12DC">
      <w:pPr>
        <w:pStyle w:val="a3"/>
        <w:numPr>
          <w:ilvl w:val="0"/>
          <w:numId w:val="30"/>
        </w:numPr>
        <w:adjustRightInd w:val="0"/>
        <w:snapToGrid w:val="0"/>
        <w:ind w:leftChars="0"/>
        <w:rPr>
          <w:rFonts w:asciiTheme="minorEastAsia" w:hAnsiTheme="minorEastAsia"/>
          <w:szCs w:val="24"/>
          <w:highlight w:val="yellow"/>
          <w:rPrChange w:id="243" w:author="User" w:date="2019-04-27T02:35:00Z">
            <w:rPr>
              <w:rFonts w:asciiTheme="minorEastAsia" w:hAnsiTheme="minorEastAsia"/>
              <w:szCs w:val="24"/>
            </w:rPr>
          </w:rPrChange>
        </w:rPr>
      </w:pPr>
      <w:r w:rsidRPr="00C14783">
        <w:rPr>
          <w:rFonts w:asciiTheme="minorEastAsia" w:hAnsiTheme="minorEastAsia" w:hint="eastAsia"/>
          <w:szCs w:val="24"/>
        </w:rPr>
        <w:t>提供五個任務的時程及前置關係，詢問任務4的浮時？(要徑上的浮時為0)</w:t>
      </w:r>
      <w:ins w:id="244" w:author="User" w:date="2019-04-26T22:11:00Z">
        <w:r w:rsidR="00AE4595" w:rsidRPr="00AE4595">
          <w:rPr>
            <w:rFonts w:asciiTheme="minorEastAsia" w:hAnsiTheme="minorEastAsia" w:hint="eastAsia"/>
            <w:color w:val="000000" w:themeColor="text1"/>
            <w:szCs w:val="24"/>
          </w:rPr>
          <w:t xml:space="preserve"> </w:t>
        </w:r>
        <w:r w:rsidR="00AE4595" w:rsidRPr="0048771A">
          <w:rPr>
            <w:rFonts w:asciiTheme="minorEastAsia" w:hAnsiTheme="minorEastAsia"/>
            <w:color w:val="000000" w:themeColor="text1"/>
            <w:szCs w:val="24"/>
            <w:highlight w:val="yellow"/>
            <w:rPrChange w:id="245" w:author="User" w:date="2019-04-27T02:35:00Z">
              <w:rPr>
                <w:rFonts w:asciiTheme="minorEastAsia" w:hAnsiTheme="minorEastAsia"/>
                <w:color w:val="000000" w:themeColor="text1"/>
                <w:szCs w:val="24"/>
              </w:rPr>
            </w:rPrChange>
          </w:rPr>
          <w:t>(2019/04/25有出現一樣的)</w:t>
        </w:r>
      </w:ins>
    </w:p>
    <w:p w14:paraId="5892B813" w14:textId="77777777" w:rsidR="00DC12DC" w:rsidRPr="00C14783" w:rsidRDefault="00DC12DC" w:rsidP="00DC12DC">
      <w:pPr>
        <w:adjustRightInd w:val="0"/>
        <w:snapToGrid w:val="0"/>
        <w:rPr>
          <w:rFonts w:asciiTheme="minorEastAsia" w:hAnsiTheme="minorEastAsia"/>
          <w:szCs w:val="24"/>
        </w:rPr>
      </w:pPr>
    </w:p>
    <w:p w14:paraId="0FACA6D8" w14:textId="77777777" w:rsidR="00DC12DC" w:rsidRPr="0048771A" w:rsidRDefault="00DC12DC" w:rsidP="00DC12DC">
      <w:pPr>
        <w:pStyle w:val="a3"/>
        <w:numPr>
          <w:ilvl w:val="0"/>
          <w:numId w:val="30"/>
        </w:numPr>
        <w:adjustRightInd w:val="0"/>
        <w:snapToGrid w:val="0"/>
        <w:ind w:leftChars="0"/>
        <w:rPr>
          <w:rFonts w:asciiTheme="minorEastAsia" w:hAnsiTheme="minorEastAsia"/>
          <w:szCs w:val="24"/>
          <w:highlight w:val="yellow"/>
          <w:rPrChange w:id="246" w:author="User" w:date="2019-04-27T02:35:00Z">
            <w:rPr>
              <w:rFonts w:asciiTheme="minorEastAsia" w:hAnsiTheme="minorEastAsia"/>
              <w:szCs w:val="24"/>
            </w:rPr>
          </w:rPrChange>
        </w:rPr>
      </w:pPr>
      <w:r w:rsidRPr="00C14783">
        <w:rPr>
          <w:rFonts w:asciiTheme="minorEastAsia" w:hAnsiTheme="minorEastAsia" w:hint="eastAsia"/>
          <w:szCs w:val="24"/>
        </w:rPr>
        <w:t>有考BETA計算題</w:t>
      </w:r>
      <w:ins w:id="247" w:author="User" w:date="2019-04-26T22:12:00Z">
        <w:r w:rsidR="00353F64" w:rsidRPr="0048771A">
          <w:rPr>
            <w:rFonts w:asciiTheme="minorEastAsia" w:hAnsiTheme="minorEastAsia"/>
            <w:color w:val="000000" w:themeColor="text1"/>
            <w:szCs w:val="24"/>
            <w:highlight w:val="yellow"/>
            <w:rPrChange w:id="248" w:author="User" w:date="2019-04-27T02:35:00Z">
              <w:rPr>
                <w:rFonts w:asciiTheme="minorEastAsia" w:hAnsiTheme="minorEastAsia"/>
                <w:color w:val="000000" w:themeColor="text1"/>
                <w:szCs w:val="24"/>
              </w:rPr>
            </w:rPrChange>
          </w:rPr>
          <w:t>(2019/04/25有出現一樣的)</w:t>
        </w:r>
      </w:ins>
    </w:p>
    <w:p w14:paraId="6D895C32" w14:textId="77777777" w:rsidR="00DC12DC" w:rsidRPr="00C14783" w:rsidRDefault="00DC12DC" w:rsidP="00DC12DC">
      <w:pPr>
        <w:adjustRightInd w:val="0"/>
        <w:snapToGrid w:val="0"/>
        <w:rPr>
          <w:rFonts w:asciiTheme="minorEastAsia" w:hAnsiTheme="minorEastAsia"/>
          <w:szCs w:val="24"/>
        </w:rPr>
      </w:pPr>
    </w:p>
    <w:p w14:paraId="49A2DF0D" w14:textId="77777777" w:rsidR="00DC12DC" w:rsidRPr="00C14783" w:rsidRDefault="00DC12DC" w:rsidP="00DC12DC">
      <w:pPr>
        <w:pStyle w:val="a3"/>
        <w:numPr>
          <w:ilvl w:val="0"/>
          <w:numId w:val="30"/>
        </w:numPr>
        <w:adjustRightInd w:val="0"/>
        <w:snapToGrid w:val="0"/>
        <w:ind w:leftChars="0"/>
        <w:rPr>
          <w:rFonts w:asciiTheme="minorEastAsia" w:hAnsiTheme="minorEastAsia"/>
          <w:szCs w:val="24"/>
        </w:rPr>
      </w:pPr>
      <w:r w:rsidRPr="00C14783">
        <w:rPr>
          <w:rFonts w:asciiTheme="minorEastAsia" w:hAnsiTheme="minorEastAsia" w:hint="eastAsia"/>
          <w:szCs w:val="24"/>
        </w:rPr>
        <w:lastRenderedPageBreak/>
        <w:t>題目提供BAC、EC、AC、PV的數值，需計算EAC的數值並解釋EAC的意思。</w:t>
      </w:r>
    </w:p>
    <w:p w14:paraId="0853DD5A" w14:textId="77777777" w:rsidR="00830CD1" w:rsidRDefault="00830CD1" w:rsidP="00DC12DC">
      <w:pPr>
        <w:rPr>
          <w:ins w:id="249" w:author="User" w:date="2019-01-06T11:42:00Z"/>
        </w:rPr>
      </w:pPr>
    </w:p>
    <w:p w14:paraId="145F8131" w14:textId="77777777" w:rsidR="00830CD1" w:rsidRPr="00830CD1" w:rsidRDefault="00830CD1" w:rsidP="00830CD1">
      <w:pPr>
        <w:rPr>
          <w:ins w:id="250" w:author="User" w:date="2019-01-06T11:42:00Z"/>
        </w:rPr>
      </w:pPr>
    </w:p>
    <w:p w14:paraId="2EEBF0D2" w14:textId="77777777" w:rsidR="00830CD1" w:rsidRPr="00830CD1" w:rsidDel="00AF0ED8" w:rsidRDefault="00830CD1">
      <w:pPr>
        <w:rPr>
          <w:ins w:id="251" w:author="User" w:date="2019-01-06T11:42:00Z"/>
          <w:del w:id="252" w:author="User" w:date="2019-04-22T12:58:00Z"/>
        </w:rPr>
      </w:pPr>
    </w:p>
    <w:p w14:paraId="2C826EB9" w14:textId="77777777" w:rsidR="00830CD1" w:rsidRPr="00AF0ED8" w:rsidDel="00AF0ED8" w:rsidRDefault="00830CD1">
      <w:pPr>
        <w:rPr>
          <w:ins w:id="253" w:author="User" w:date="2019-01-06T11:42:00Z"/>
          <w:del w:id="254" w:author="User" w:date="2019-04-22T12:58:00Z"/>
        </w:rPr>
      </w:pPr>
    </w:p>
    <w:p w14:paraId="22DE7F28" w14:textId="77777777" w:rsidR="00830CD1" w:rsidRPr="00830CD1" w:rsidDel="00AF0ED8" w:rsidRDefault="00830CD1">
      <w:pPr>
        <w:rPr>
          <w:ins w:id="255" w:author="User" w:date="2019-01-06T11:42:00Z"/>
          <w:del w:id="256" w:author="User" w:date="2019-04-22T12:58:00Z"/>
        </w:rPr>
      </w:pPr>
    </w:p>
    <w:p w14:paraId="4CC0F41A" w14:textId="77777777" w:rsidR="00830CD1" w:rsidRPr="00830CD1" w:rsidDel="00AF0ED8" w:rsidRDefault="00830CD1">
      <w:pPr>
        <w:rPr>
          <w:ins w:id="257" w:author="User" w:date="2019-01-06T11:42:00Z"/>
          <w:del w:id="258" w:author="User" w:date="2019-04-22T12:58:00Z"/>
        </w:rPr>
      </w:pPr>
    </w:p>
    <w:p w14:paraId="216169BB" w14:textId="77777777" w:rsidR="00830CD1" w:rsidRPr="00830CD1" w:rsidDel="00AF0ED8" w:rsidRDefault="00830CD1">
      <w:pPr>
        <w:rPr>
          <w:ins w:id="259" w:author="User" w:date="2019-01-06T11:42:00Z"/>
          <w:del w:id="260" w:author="User" w:date="2019-04-22T12:58:00Z"/>
        </w:rPr>
      </w:pPr>
    </w:p>
    <w:p w14:paraId="3121EE12" w14:textId="77777777" w:rsidR="00830CD1" w:rsidRPr="00830CD1" w:rsidDel="00AF0ED8" w:rsidRDefault="00830CD1">
      <w:pPr>
        <w:rPr>
          <w:ins w:id="261" w:author="User" w:date="2019-01-06T11:42:00Z"/>
          <w:del w:id="262" w:author="User" w:date="2019-04-22T12:58:00Z"/>
        </w:rPr>
      </w:pPr>
    </w:p>
    <w:p w14:paraId="7DB6F8C9" w14:textId="77777777" w:rsidR="00830CD1" w:rsidRPr="00830CD1" w:rsidDel="00AF0ED8" w:rsidRDefault="00830CD1">
      <w:pPr>
        <w:rPr>
          <w:ins w:id="263" w:author="User" w:date="2019-01-06T11:42:00Z"/>
          <w:del w:id="264" w:author="User" w:date="2019-04-22T12:58:00Z"/>
        </w:rPr>
      </w:pPr>
    </w:p>
    <w:p w14:paraId="6F732576" w14:textId="77777777" w:rsidR="00830CD1" w:rsidRPr="00830CD1" w:rsidDel="00AF0ED8" w:rsidRDefault="00830CD1">
      <w:pPr>
        <w:rPr>
          <w:ins w:id="265" w:author="User" w:date="2019-01-06T11:42:00Z"/>
          <w:del w:id="266" w:author="User" w:date="2019-04-22T12:58:00Z"/>
        </w:rPr>
      </w:pPr>
    </w:p>
    <w:p w14:paraId="2F71162E" w14:textId="77777777" w:rsidR="00830CD1" w:rsidDel="00AF0ED8" w:rsidRDefault="00830CD1" w:rsidP="00830CD1">
      <w:pPr>
        <w:rPr>
          <w:ins w:id="267" w:author="User" w:date="2019-01-06T11:42:00Z"/>
          <w:del w:id="268" w:author="User" w:date="2019-04-22T12:58:00Z"/>
        </w:rPr>
      </w:pPr>
    </w:p>
    <w:p w14:paraId="206CB55C" w14:textId="77777777" w:rsidR="007F7BB7" w:rsidRDefault="00830CD1">
      <w:pPr>
        <w:tabs>
          <w:tab w:val="left" w:pos="1545"/>
        </w:tabs>
        <w:rPr>
          <w:ins w:id="269" w:author="User" w:date="2019-01-06T11:42:00Z"/>
        </w:rPr>
        <w:pPrChange w:id="270" w:author="User" w:date="2019-01-06T11:42:00Z">
          <w:pPr/>
        </w:pPrChange>
      </w:pPr>
      <w:ins w:id="271" w:author="User" w:date="2019-01-06T11:42:00Z">
        <w:r>
          <w:tab/>
        </w:r>
      </w:ins>
    </w:p>
    <w:tbl>
      <w:tblPr>
        <w:tblW w:w="9000" w:type="dxa"/>
        <w:tblCellSpacing w:w="0" w:type="dxa"/>
        <w:tblBorders>
          <w:top w:val="single" w:sz="6" w:space="0" w:color="956236"/>
          <w:left w:val="single" w:sz="6" w:space="0" w:color="956236"/>
          <w:bottom w:val="single" w:sz="6" w:space="0" w:color="956236"/>
          <w:right w:val="single" w:sz="6" w:space="0" w:color="956236"/>
        </w:tblBorders>
        <w:tblCellMar>
          <w:top w:w="150" w:type="dxa"/>
          <w:left w:w="150" w:type="dxa"/>
          <w:bottom w:w="150" w:type="dxa"/>
          <w:right w:w="150" w:type="dxa"/>
        </w:tblCellMar>
        <w:tblLook w:val="04A0" w:firstRow="1" w:lastRow="0" w:firstColumn="1" w:lastColumn="0" w:noHBand="0" w:noVBand="1"/>
      </w:tblPr>
      <w:tblGrid>
        <w:gridCol w:w="9000"/>
      </w:tblGrid>
      <w:tr w:rsidR="00830CD1" w:rsidRPr="00830CD1" w14:paraId="6B3FF84A" w14:textId="77777777" w:rsidTr="00830CD1">
        <w:trPr>
          <w:tblCellSpacing w:w="0" w:type="dxa"/>
          <w:ins w:id="272" w:author="User" w:date="2019-01-06T11:42:00Z"/>
        </w:trPr>
        <w:tc>
          <w:tcPr>
            <w:tcW w:w="0" w:type="auto"/>
            <w:vAlign w:val="center"/>
            <w:hideMark/>
          </w:tcPr>
          <w:tbl>
            <w:tblPr>
              <w:tblW w:w="8550" w:type="dxa"/>
              <w:jc w:val="center"/>
              <w:tblCellSpacing w:w="15" w:type="dxa"/>
              <w:tblCellMar>
                <w:left w:w="0" w:type="dxa"/>
                <w:right w:w="0" w:type="dxa"/>
              </w:tblCellMar>
              <w:tblLook w:val="04A0" w:firstRow="1" w:lastRow="0" w:firstColumn="1" w:lastColumn="0" w:noHBand="0" w:noVBand="1"/>
            </w:tblPr>
            <w:tblGrid>
              <w:gridCol w:w="8550"/>
            </w:tblGrid>
            <w:tr w:rsidR="00830CD1" w:rsidRPr="00830CD1" w14:paraId="2633FB14" w14:textId="77777777">
              <w:trPr>
                <w:tblCellSpacing w:w="15" w:type="dxa"/>
                <w:jc w:val="center"/>
                <w:ins w:id="273" w:author="User" w:date="2019-01-06T11:42:00Z"/>
              </w:trPr>
              <w:tc>
                <w:tcPr>
                  <w:tcW w:w="0" w:type="auto"/>
                  <w:vAlign w:val="center"/>
                  <w:hideMark/>
                </w:tcPr>
                <w:p w14:paraId="05764B50" w14:textId="77777777" w:rsidR="00830CD1" w:rsidRPr="00830CD1" w:rsidRDefault="00830CD1" w:rsidP="00830CD1">
                  <w:pPr>
                    <w:widowControl/>
                    <w:spacing w:line="216" w:lineRule="atLeast"/>
                    <w:rPr>
                      <w:ins w:id="274" w:author="User" w:date="2019-01-06T11:42:00Z"/>
                      <w:rFonts w:ascii="新細明體" w:eastAsia="新細明體" w:hAnsi="新細明體" w:cs="新細明體"/>
                      <w:color w:val="000000"/>
                      <w:spacing w:val="15"/>
                      <w:kern w:val="0"/>
                      <w:sz w:val="18"/>
                      <w:szCs w:val="18"/>
                    </w:rPr>
                  </w:pPr>
                  <w:bookmarkStart w:id="275" w:name="T10592"/>
                  <w:ins w:id="276" w:author="User" w:date="2019-01-06T11:42:00Z">
                    <w:r w:rsidRPr="00830CD1">
                      <w:rPr>
                        <w:rFonts w:ascii="新細明體" w:eastAsia="新細明體" w:hAnsi="新細明體" w:cs="新細明體"/>
                        <w:color w:val="000000"/>
                        <w:spacing w:val="15"/>
                        <w:kern w:val="0"/>
                        <w:sz w:val="18"/>
                        <w:szCs w:val="18"/>
                      </w:rPr>
                      <w:t>專案經理被要求採用絕對固定價款(FFP)來制定將發包於外包商的契約，因為組織已經進行過多次類似的專案了。請問，專案經理最好使用甚麼方式來估算專案成本？</w:t>
                    </w:r>
                  </w:ins>
                </w:p>
              </w:tc>
            </w:tr>
            <w:tr w:rsidR="00830CD1" w:rsidRPr="00830CD1" w14:paraId="6CC63563" w14:textId="77777777">
              <w:trPr>
                <w:tblCellSpacing w:w="15" w:type="dxa"/>
                <w:jc w:val="center"/>
                <w:ins w:id="277" w:author="User" w:date="2019-01-06T11:42:00Z"/>
              </w:trPr>
              <w:tc>
                <w:tcPr>
                  <w:tcW w:w="0" w:type="auto"/>
                  <w:vAlign w:val="center"/>
                  <w:hideMark/>
                </w:tcPr>
                <w:p w14:paraId="3333FEE4" w14:textId="77777777" w:rsidR="00830CD1" w:rsidRPr="00830CD1" w:rsidRDefault="00830CD1" w:rsidP="00830CD1">
                  <w:pPr>
                    <w:widowControl/>
                    <w:spacing w:line="216" w:lineRule="atLeast"/>
                    <w:rPr>
                      <w:ins w:id="278" w:author="User" w:date="2019-01-06T11:42:00Z"/>
                      <w:rFonts w:ascii="新細明體" w:eastAsia="新細明體" w:hAnsi="新細明體" w:cs="新細明體"/>
                      <w:color w:val="000000"/>
                      <w:spacing w:val="15"/>
                      <w:kern w:val="0"/>
                      <w:sz w:val="18"/>
                      <w:szCs w:val="18"/>
                    </w:rPr>
                  </w:pPr>
                  <w:ins w:id="279" w:author="User" w:date="2019-01-06T11:42:00Z">
                    <w:r w:rsidRPr="00830CD1">
                      <w:rPr>
                        <w:rFonts w:ascii="新細明體" w:eastAsia="新細明體" w:hAnsi="新細明體" w:cs="新細明體"/>
                        <w:color w:val="000000"/>
                        <w:spacing w:val="15"/>
                        <w:kern w:val="0"/>
                        <w:sz w:val="18"/>
                        <w:szCs w:val="18"/>
                      </w:rPr>
                      <w:t> </w:t>
                    </w:r>
                  </w:ins>
                </w:p>
              </w:tc>
            </w:tr>
            <w:tr w:rsidR="00830CD1" w:rsidRPr="00830CD1" w14:paraId="591CF356" w14:textId="77777777">
              <w:trPr>
                <w:tblCellSpacing w:w="15" w:type="dxa"/>
                <w:jc w:val="center"/>
                <w:ins w:id="280" w:author="User" w:date="2019-01-06T11:42:00Z"/>
              </w:trPr>
              <w:tc>
                <w:tcPr>
                  <w:tcW w:w="0" w:type="auto"/>
                  <w:vAlign w:val="center"/>
                  <w:hideMark/>
                </w:tcPr>
                <w:p w14:paraId="0AFAF886" w14:textId="77777777" w:rsidR="00830CD1" w:rsidRPr="00830CD1" w:rsidRDefault="00830CD1" w:rsidP="00830CD1">
                  <w:pPr>
                    <w:widowControl/>
                    <w:spacing w:line="216" w:lineRule="atLeast"/>
                    <w:rPr>
                      <w:ins w:id="281" w:author="User" w:date="2019-01-06T11:42:00Z"/>
                      <w:rFonts w:ascii="新細明體" w:eastAsia="新細明體" w:hAnsi="新細明體" w:cs="新細明體"/>
                      <w:color w:val="000000"/>
                      <w:spacing w:val="15"/>
                      <w:kern w:val="0"/>
                      <w:sz w:val="18"/>
                      <w:szCs w:val="18"/>
                    </w:rPr>
                  </w:pPr>
                  <w:ins w:id="282" w:author="User" w:date="2019-01-06T11:42:00Z">
                    <w:r w:rsidRPr="00830CD1">
                      <w:rPr>
                        <w:rFonts w:ascii="新細明體" w:eastAsia="新細明體" w:hAnsi="新細明體" w:cs="新細明體"/>
                        <w:color w:val="006699"/>
                        <w:spacing w:val="15"/>
                        <w:kern w:val="0"/>
                        <w:sz w:val="18"/>
                        <w:szCs w:val="18"/>
                      </w:rPr>
                      <w:t>1. 由下而上估算法 </w:t>
                    </w:r>
                    <w:r w:rsidRPr="00830CD1">
                      <w:rPr>
                        <w:rFonts w:ascii="新細明體" w:eastAsia="新細明體" w:hAnsi="新細明體" w:cs="新細明體"/>
                        <w:color w:val="006699"/>
                        <w:spacing w:val="15"/>
                        <w:kern w:val="0"/>
                        <w:sz w:val="18"/>
                        <w:szCs w:val="18"/>
                      </w:rPr>
                      <w:br/>
                    </w:r>
                    <w:r w:rsidRPr="00830CD1">
                      <w:rPr>
                        <w:rFonts w:ascii="新細明體" w:eastAsia="新細明體" w:hAnsi="新細明體" w:cs="新細明體"/>
                        <w:color w:val="777777"/>
                        <w:spacing w:val="15"/>
                        <w:kern w:val="0"/>
                        <w:sz w:val="18"/>
                        <w:szCs w:val="18"/>
                      </w:rPr>
                      <w:t>2. 類比估算法   (X)</w:t>
                    </w:r>
                    <w:r w:rsidRPr="00830CD1">
                      <w:rPr>
                        <w:rFonts w:ascii="新細明體" w:eastAsia="新細明體" w:hAnsi="新細明體" w:cs="新細明體"/>
                        <w:color w:val="006699"/>
                        <w:spacing w:val="15"/>
                        <w:kern w:val="0"/>
                        <w:sz w:val="18"/>
                        <w:szCs w:val="18"/>
                      </w:rPr>
                      <w:br/>
                    </w:r>
                    <w:r w:rsidRPr="00830CD1">
                      <w:rPr>
                        <w:rFonts w:ascii="新細明體" w:eastAsia="新細明體" w:hAnsi="新細明體" w:cs="新細明體"/>
                        <w:color w:val="993333"/>
                        <w:spacing w:val="15"/>
                        <w:kern w:val="0"/>
                        <w:sz w:val="18"/>
                        <w:szCs w:val="18"/>
                      </w:rPr>
                      <w:t>3. 三點估算法   (V)</w:t>
                    </w:r>
                    <w:r w:rsidRPr="00830CD1">
                      <w:rPr>
                        <w:rFonts w:ascii="新細明體" w:eastAsia="新細明體" w:hAnsi="新細明體" w:cs="新細明體"/>
                        <w:color w:val="006699"/>
                        <w:spacing w:val="15"/>
                        <w:kern w:val="0"/>
                        <w:sz w:val="18"/>
                        <w:szCs w:val="18"/>
                      </w:rPr>
                      <w:br/>
                      <w:t>4. 參數估算法 </w:t>
                    </w:r>
                  </w:ins>
                </w:p>
              </w:tc>
            </w:tr>
          </w:tbl>
          <w:p w14:paraId="46B00F18" w14:textId="77777777" w:rsidR="00830CD1" w:rsidRPr="00830CD1" w:rsidRDefault="00830CD1" w:rsidP="00830CD1">
            <w:pPr>
              <w:widowControl/>
              <w:jc w:val="center"/>
              <w:rPr>
                <w:ins w:id="283" w:author="User" w:date="2019-01-06T11:42:00Z"/>
                <w:rFonts w:ascii="新細明體" w:eastAsia="新細明體" w:hAnsi="新細明體" w:cs="新細明體"/>
                <w:color w:val="000000"/>
                <w:kern w:val="0"/>
                <w:sz w:val="18"/>
                <w:szCs w:val="18"/>
              </w:rPr>
            </w:pPr>
          </w:p>
        </w:tc>
      </w:tr>
      <w:bookmarkEnd w:id="275"/>
    </w:tbl>
    <w:p w14:paraId="1025104B" w14:textId="77777777" w:rsidR="00AA54DC" w:rsidRDefault="00AA54DC" w:rsidP="00AA54DC">
      <w:pPr>
        <w:tabs>
          <w:tab w:val="left" w:pos="1545"/>
        </w:tabs>
        <w:rPr>
          <w:ins w:id="284" w:author="User" w:date="2019-04-27T02:21:00Z"/>
        </w:rPr>
      </w:pPr>
    </w:p>
    <w:p w14:paraId="78EEC5D0" w14:textId="77777777" w:rsidR="00AA54DC" w:rsidRPr="0048771A" w:rsidRDefault="00AA54DC" w:rsidP="00AA54DC">
      <w:pPr>
        <w:tabs>
          <w:tab w:val="left" w:pos="1545"/>
        </w:tabs>
        <w:rPr>
          <w:ins w:id="285" w:author="User" w:date="2019-04-27T02:21:00Z"/>
          <w:highlight w:val="yellow"/>
          <w:rPrChange w:id="286" w:author="User" w:date="2019-04-27T02:35:00Z">
            <w:rPr>
              <w:ins w:id="287" w:author="User" w:date="2019-04-27T02:21:00Z"/>
            </w:rPr>
          </w:rPrChange>
        </w:rPr>
      </w:pPr>
      <w:ins w:id="288" w:author="User" w:date="2019-04-27T02:21:00Z">
        <w:r w:rsidRPr="0048771A">
          <w:rPr>
            <w:rFonts w:hint="eastAsia"/>
            <w:highlight w:val="yellow"/>
            <w:rPrChange w:id="289" w:author="User" w:date="2019-04-27T02:35:00Z">
              <w:rPr>
                <w:rFonts w:hint="eastAsia"/>
              </w:rPr>
            </w:rPrChange>
          </w:rPr>
          <w:t>時程網絡圖一定要會畫</w:t>
        </w:r>
        <w:r w:rsidRPr="0048771A">
          <w:rPr>
            <w:highlight w:val="yellow"/>
            <w:rPrChange w:id="290" w:author="User" w:date="2019-04-27T02:35:00Z">
              <w:rPr/>
            </w:rPrChange>
          </w:rPr>
          <w:t xml:space="preserve"> </w:t>
        </w:r>
        <w:r w:rsidRPr="0048771A">
          <w:rPr>
            <w:rFonts w:hint="eastAsia"/>
            <w:highlight w:val="yellow"/>
            <w:rPrChange w:id="291" w:author="User" w:date="2019-04-27T02:35:00Z">
              <w:rPr>
                <w:rFonts w:hint="eastAsia"/>
              </w:rPr>
            </w:rPrChange>
          </w:rPr>
          <w:t>考兩題</w:t>
        </w:r>
        <w:r w:rsidRPr="0048771A">
          <w:rPr>
            <w:highlight w:val="yellow"/>
            <w:rPrChange w:id="292" w:author="User" w:date="2019-04-27T02:35:00Z">
              <w:rPr/>
            </w:rPrChange>
          </w:rPr>
          <w:t xml:space="preserve"> </w:t>
        </w:r>
        <w:r w:rsidRPr="0048771A">
          <w:rPr>
            <w:rFonts w:hint="eastAsia"/>
            <w:highlight w:val="yellow"/>
            <w:rPrChange w:id="293" w:author="User" w:date="2019-04-27T02:35:00Z">
              <w:rPr>
                <w:rFonts w:hint="eastAsia"/>
              </w:rPr>
            </w:rPrChange>
          </w:rPr>
          <w:t>會描述</w:t>
        </w:r>
        <w:r w:rsidRPr="0048771A">
          <w:rPr>
            <w:highlight w:val="yellow"/>
            <w:rPrChange w:id="294" w:author="User" w:date="2019-04-27T02:35:00Z">
              <w:rPr/>
            </w:rPrChange>
          </w:rPr>
          <w:t>A</w:t>
        </w:r>
        <w:r w:rsidRPr="0048771A">
          <w:rPr>
            <w:rFonts w:hint="eastAsia"/>
            <w:highlight w:val="yellow"/>
            <w:rPrChange w:id="295" w:author="User" w:date="2019-04-27T02:35:00Z">
              <w:rPr>
                <w:rFonts w:hint="eastAsia"/>
              </w:rPr>
            </w:rPrChange>
          </w:rPr>
          <w:t>需要活動</w:t>
        </w:r>
        <w:r w:rsidRPr="0048771A">
          <w:rPr>
            <w:highlight w:val="yellow"/>
            <w:rPrChange w:id="296" w:author="User" w:date="2019-04-27T02:35:00Z">
              <w:rPr/>
            </w:rPrChange>
          </w:rPr>
          <w:t>2</w:t>
        </w:r>
        <w:r w:rsidRPr="0048771A">
          <w:rPr>
            <w:rFonts w:hint="eastAsia"/>
            <w:highlight w:val="yellow"/>
            <w:rPrChange w:id="297" w:author="User" w:date="2019-04-27T02:35:00Z">
              <w:rPr>
                <w:rFonts w:hint="eastAsia"/>
              </w:rPr>
            </w:rPrChange>
          </w:rPr>
          <w:t>天，</w:t>
        </w:r>
        <w:r w:rsidRPr="0048771A">
          <w:rPr>
            <w:highlight w:val="yellow"/>
            <w:rPrChange w:id="298" w:author="User" w:date="2019-04-27T02:35:00Z">
              <w:rPr/>
            </w:rPrChange>
          </w:rPr>
          <w:t>B</w:t>
        </w:r>
        <w:r w:rsidRPr="0048771A">
          <w:rPr>
            <w:rFonts w:hint="eastAsia"/>
            <w:highlight w:val="yellow"/>
            <w:rPrChange w:id="299" w:author="User" w:date="2019-04-27T02:35:00Z">
              <w:rPr>
                <w:rFonts w:hint="eastAsia"/>
              </w:rPr>
            </w:rPrChange>
          </w:rPr>
          <w:t>需要活動</w:t>
        </w:r>
        <w:r w:rsidRPr="0048771A">
          <w:rPr>
            <w:highlight w:val="yellow"/>
            <w:rPrChange w:id="300" w:author="User" w:date="2019-04-27T02:35:00Z">
              <w:rPr/>
            </w:rPrChange>
          </w:rPr>
          <w:t>5</w:t>
        </w:r>
        <w:r w:rsidRPr="0048771A">
          <w:rPr>
            <w:rFonts w:hint="eastAsia"/>
            <w:highlight w:val="yellow"/>
            <w:rPrChange w:id="301" w:author="User" w:date="2019-04-27T02:35:00Z">
              <w:rPr>
                <w:rFonts w:hint="eastAsia"/>
              </w:rPr>
            </w:rPrChange>
          </w:rPr>
          <w:t>天且要等到</w:t>
        </w:r>
        <w:r w:rsidRPr="0048771A">
          <w:rPr>
            <w:highlight w:val="yellow"/>
            <w:rPrChange w:id="302" w:author="User" w:date="2019-04-27T02:35:00Z">
              <w:rPr/>
            </w:rPrChange>
          </w:rPr>
          <w:t>A</w:t>
        </w:r>
      </w:ins>
    </w:p>
    <w:p w14:paraId="7B27C215" w14:textId="5AB3CD00" w:rsidR="007F7BB7" w:rsidRDefault="00AA54DC">
      <w:pPr>
        <w:tabs>
          <w:tab w:val="left" w:pos="1545"/>
        </w:tabs>
        <w:rPr>
          <w:ins w:id="303" w:author="User" w:date="2019-04-27T02:11:00Z"/>
        </w:rPr>
        <w:pPrChange w:id="304" w:author="User" w:date="2019-01-06T11:42:00Z">
          <w:pPr/>
        </w:pPrChange>
      </w:pPr>
      <w:ins w:id="305" w:author="User" w:date="2019-04-27T02:21:00Z">
        <w:r w:rsidRPr="0048771A">
          <w:rPr>
            <w:rFonts w:hint="eastAsia"/>
            <w:highlight w:val="yellow"/>
            <w:rPrChange w:id="306" w:author="User" w:date="2019-04-27T02:35:00Z">
              <w:rPr>
                <w:rFonts w:hint="eastAsia"/>
              </w:rPr>
            </w:rPrChange>
          </w:rPr>
          <w:t>結束後才能開始，活動</w:t>
        </w:r>
        <w:r w:rsidRPr="0048771A">
          <w:rPr>
            <w:highlight w:val="yellow"/>
            <w:rPrChange w:id="307" w:author="User" w:date="2019-04-27T02:35:00Z">
              <w:rPr/>
            </w:rPrChange>
          </w:rPr>
          <w:t>C</w:t>
        </w:r>
        <w:r w:rsidRPr="0048771A">
          <w:rPr>
            <w:rFonts w:hint="eastAsia"/>
            <w:highlight w:val="yellow"/>
            <w:rPrChange w:id="308" w:author="User" w:date="2019-04-27T02:35:00Z">
              <w:rPr>
                <w:rFonts w:hint="eastAsia"/>
              </w:rPr>
            </w:rPrChange>
          </w:rPr>
          <w:t>需要</w:t>
        </w:r>
        <w:r w:rsidRPr="0048771A">
          <w:rPr>
            <w:highlight w:val="yellow"/>
            <w:rPrChange w:id="309" w:author="User" w:date="2019-04-27T02:35:00Z">
              <w:rPr/>
            </w:rPrChange>
          </w:rPr>
          <w:t>7</w:t>
        </w:r>
        <w:r w:rsidRPr="0048771A">
          <w:rPr>
            <w:rFonts w:hint="eastAsia"/>
            <w:highlight w:val="yellow"/>
            <w:rPrChange w:id="310" w:author="User" w:date="2019-04-27T02:35:00Z">
              <w:rPr>
                <w:rFonts w:hint="eastAsia"/>
              </w:rPr>
            </w:rPrChange>
          </w:rPr>
          <w:t>天且要等到</w:t>
        </w:r>
        <w:r w:rsidRPr="0048771A">
          <w:rPr>
            <w:highlight w:val="yellow"/>
            <w:rPrChange w:id="311" w:author="User" w:date="2019-04-27T02:35:00Z">
              <w:rPr/>
            </w:rPrChange>
          </w:rPr>
          <w:t>A</w:t>
        </w:r>
        <w:r w:rsidRPr="0048771A">
          <w:rPr>
            <w:rFonts w:hint="eastAsia"/>
            <w:highlight w:val="yellow"/>
            <w:rPrChange w:id="312" w:author="User" w:date="2019-04-27T02:35:00Z">
              <w:rPr>
                <w:rFonts w:hint="eastAsia"/>
              </w:rPr>
            </w:rPrChange>
          </w:rPr>
          <w:t>結束才能開始，活動</w:t>
        </w:r>
        <w:r w:rsidRPr="0048771A">
          <w:rPr>
            <w:highlight w:val="yellow"/>
            <w:rPrChange w:id="313" w:author="User" w:date="2019-04-27T02:35:00Z">
              <w:rPr/>
            </w:rPrChange>
          </w:rPr>
          <w:t>D</w:t>
        </w:r>
        <w:r w:rsidRPr="0048771A">
          <w:rPr>
            <w:rFonts w:hint="eastAsia"/>
            <w:highlight w:val="yellow"/>
            <w:rPrChange w:id="314" w:author="User" w:date="2019-04-27T02:35:00Z">
              <w:rPr>
                <w:rFonts w:hint="eastAsia"/>
              </w:rPr>
            </w:rPrChange>
          </w:rPr>
          <w:t>需要</w:t>
        </w:r>
        <w:r w:rsidRPr="0048771A">
          <w:rPr>
            <w:highlight w:val="yellow"/>
            <w:rPrChange w:id="315" w:author="User" w:date="2019-04-27T02:35:00Z">
              <w:rPr/>
            </w:rPrChange>
          </w:rPr>
          <w:t>5</w:t>
        </w:r>
        <w:r w:rsidRPr="0048771A">
          <w:rPr>
            <w:rFonts w:hint="eastAsia"/>
            <w:highlight w:val="yellow"/>
            <w:rPrChange w:id="316" w:author="User" w:date="2019-04-27T02:35:00Z">
              <w:rPr>
                <w:rFonts w:hint="eastAsia"/>
              </w:rPr>
            </w:rPrChange>
          </w:rPr>
          <w:t>天但必須等到</w:t>
        </w:r>
        <w:r w:rsidRPr="0048771A">
          <w:rPr>
            <w:highlight w:val="yellow"/>
            <w:rPrChange w:id="317" w:author="User" w:date="2019-04-27T02:35:00Z">
              <w:rPr/>
            </w:rPrChange>
          </w:rPr>
          <w:t>B</w:t>
        </w:r>
        <w:r w:rsidRPr="0048771A">
          <w:rPr>
            <w:rFonts w:hint="eastAsia"/>
            <w:highlight w:val="yellow"/>
            <w:rPrChange w:id="318" w:author="User" w:date="2019-04-27T02:35:00Z">
              <w:rPr>
                <w:rFonts w:hint="eastAsia"/>
              </w:rPr>
            </w:rPrChange>
          </w:rPr>
          <w:t>跟</w:t>
        </w:r>
        <w:r w:rsidRPr="0048771A">
          <w:rPr>
            <w:highlight w:val="yellow"/>
            <w:rPrChange w:id="319" w:author="User" w:date="2019-04-27T02:35:00Z">
              <w:rPr/>
            </w:rPrChange>
          </w:rPr>
          <w:t>C</w:t>
        </w:r>
        <w:r w:rsidRPr="0048771A">
          <w:rPr>
            <w:rFonts w:hint="eastAsia"/>
            <w:highlight w:val="yellow"/>
            <w:rPrChange w:id="320" w:author="User" w:date="2019-04-27T02:35:00Z">
              <w:rPr>
                <w:rFonts w:hint="eastAsia"/>
              </w:rPr>
            </w:rPrChange>
          </w:rPr>
          <w:t>都結束才能開始</w:t>
        </w:r>
        <w:r w:rsidRPr="0048771A">
          <w:rPr>
            <w:highlight w:val="yellow"/>
            <w:rPrChange w:id="321" w:author="User" w:date="2019-04-27T02:35:00Z">
              <w:rPr/>
            </w:rPrChange>
          </w:rPr>
          <w:t>…</w:t>
        </w:r>
        <w:r w:rsidRPr="0048771A">
          <w:rPr>
            <w:rFonts w:hint="eastAsia"/>
            <w:highlight w:val="yellow"/>
            <w:rPrChange w:id="322" w:author="User" w:date="2019-04-27T02:35:00Z">
              <w:rPr>
                <w:rFonts w:hint="eastAsia"/>
              </w:rPr>
            </w:rPrChange>
          </w:rPr>
          <w:t>大概是這種。</w:t>
        </w:r>
      </w:ins>
      <w:ins w:id="323" w:author="User" w:date="2019-04-27T02:35:00Z">
        <w:r w:rsidR="0048771A" w:rsidRPr="00337C25">
          <w:rPr>
            <w:rFonts w:asciiTheme="minorEastAsia" w:hAnsiTheme="minorEastAsia" w:hint="eastAsia"/>
            <w:color w:val="000000" w:themeColor="text1"/>
            <w:szCs w:val="24"/>
            <w:highlight w:val="yellow"/>
          </w:rPr>
          <w:t>(2019/04/2</w:t>
        </w:r>
        <w:r w:rsidR="0048771A">
          <w:rPr>
            <w:rFonts w:asciiTheme="minorEastAsia" w:hAnsiTheme="minorEastAsia" w:hint="eastAsia"/>
            <w:color w:val="000000" w:themeColor="text1"/>
            <w:szCs w:val="24"/>
            <w:highlight w:val="yellow"/>
          </w:rPr>
          <w:t>6</w:t>
        </w:r>
        <w:r w:rsidR="0048771A" w:rsidRPr="00337C25">
          <w:rPr>
            <w:rFonts w:asciiTheme="minorEastAsia" w:hAnsiTheme="minorEastAsia" w:hint="eastAsia"/>
            <w:color w:val="000000" w:themeColor="text1"/>
            <w:szCs w:val="24"/>
            <w:highlight w:val="yellow"/>
          </w:rPr>
          <w:t>有出現一樣的)</w:t>
        </w:r>
      </w:ins>
    </w:p>
    <w:p w14:paraId="3F4D93D8" w14:textId="77777777" w:rsidR="00382379" w:rsidRDefault="00382379">
      <w:pPr>
        <w:tabs>
          <w:tab w:val="left" w:pos="1545"/>
        </w:tabs>
        <w:rPr>
          <w:ins w:id="324" w:author="User" w:date="2019-04-27T02:11:00Z"/>
        </w:rPr>
        <w:pPrChange w:id="325" w:author="User" w:date="2019-01-06T11:42:00Z">
          <w:pPr/>
        </w:pPrChange>
      </w:pPr>
    </w:p>
    <w:p w14:paraId="55B2FD7A" w14:textId="77777777" w:rsidR="00AA54DC" w:rsidRDefault="00AA54DC" w:rsidP="00AA54DC">
      <w:pPr>
        <w:tabs>
          <w:tab w:val="left" w:pos="1545"/>
        </w:tabs>
        <w:rPr>
          <w:ins w:id="326" w:author="User" w:date="2019-04-27T02:22:00Z"/>
        </w:rPr>
      </w:pPr>
      <w:ins w:id="327" w:author="User" w:date="2019-04-27T02:22:00Z">
        <w:r>
          <w:rPr>
            <w:rFonts w:hint="eastAsia"/>
          </w:rPr>
          <w:t>P4</w:t>
        </w:r>
        <w:r>
          <w:rPr>
            <w:rFonts w:hint="eastAsia"/>
          </w:rPr>
          <w:t>、</w:t>
        </w:r>
        <w:r>
          <w:rPr>
            <w:rFonts w:hint="eastAsia"/>
          </w:rPr>
          <w:t>P5(</w:t>
        </w:r>
        <w:r>
          <w:rPr>
            <w:rFonts w:hint="eastAsia"/>
          </w:rPr>
          <w:t>買保險</w:t>
        </w:r>
        <w:r>
          <w:rPr>
            <w:rFonts w:hint="eastAsia"/>
          </w:rPr>
          <w:t>)</w:t>
        </w:r>
        <w:r>
          <w:rPr>
            <w:rFonts w:hint="eastAsia"/>
          </w:rPr>
          <w:t>、</w:t>
        </w:r>
        <w:r>
          <w:rPr>
            <w:rFonts w:hint="eastAsia"/>
          </w:rPr>
          <w:t>P6(</w:t>
        </w:r>
        <w:r>
          <w:rPr>
            <w:rFonts w:hint="eastAsia"/>
          </w:rPr>
          <w:t>六個</w:t>
        </w:r>
        <w:r>
          <w:rPr>
            <w:rFonts w:hint="eastAsia"/>
          </w:rPr>
          <w:t>)</w:t>
        </w:r>
        <w:r>
          <w:rPr>
            <w:rFonts w:hint="eastAsia"/>
          </w:rPr>
          <w:t>標準差</w:t>
        </w:r>
        <w:r>
          <w:rPr>
            <w:rFonts w:hint="eastAsia"/>
          </w:rPr>
          <w:t xml:space="preserve"> </w:t>
        </w:r>
        <w:r>
          <w:rPr>
            <w:rFonts w:hint="eastAsia"/>
          </w:rPr>
          <w:t>不過那題他的問法是把專家改成主題專家</w:t>
        </w:r>
      </w:ins>
    </w:p>
    <w:p w14:paraId="4EB30C35" w14:textId="77777777" w:rsidR="00AA54DC" w:rsidRDefault="00AA54DC">
      <w:pPr>
        <w:tabs>
          <w:tab w:val="left" w:pos="1545"/>
        </w:tabs>
        <w:rPr>
          <w:ins w:id="328" w:author="User" w:date="2019-04-27T02:11:00Z"/>
        </w:rPr>
        <w:pPrChange w:id="329" w:author="User" w:date="2019-01-06T11:42:00Z">
          <w:pPr/>
        </w:pPrChange>
      </w:pPr>
    </w:p>
    <w:p w14:paraId="45E833C1" w14:textId="77777777" w:rsidR="00382379" w:rsidRDefault="00382379" w:rsidP="00382379">
      <w:pPr>
        <w:tabs>
          <w:tab w:val="left" w:pos="1545"/>
        </w:tabs>
        <w:rPr>
          <w:ins w:id="330" w:author="User" w:date="2019-04-27T02:11:00Z"/>
        </w:rPr>
      </w:pPr>
      <w:ins w:id="331" w:author="User" w:date="2019-04-27T02:12:00Z">
        <w:r>
          <w:rPr>
            <w:rFonts w:hint="eastAsia"/>
          </w:rPr>
          <w:t>&lt;</w:t>
        </w:r>
      </w:ins>
      <w:ins w:id="332" w:author="User" w:date="2019-04-27T02:11:00Z">
        <w:r>
          <w:rPr>
            <w:rFonts w:hint="eastAsia"/>
          </w:rPr>
          <w:t xml:space="preserve">1080424 </w:t>
        </w:r>
        <w:r>
          <w:rPr>
            <w:rFonts w:hint="eastAsia"/>
          </w:rPr>
          <w:t>翠芬分享</w:t>
        </w:r>
      </w:ins>
      <w:ins w:id="333" w:author="User" w:date="2019-04-27T02:12:00Z">
        <w:r>
          <w:rPr>
            <w:rFonts w:hint="eastAsia"/>
          </w:rPr>
          <w:t>&gt;</w:t>
        </w:r>
      </w:ins>
    </w:p>
    <w:p w14:paraId="78165F88" w14:textId="77777777" w:rsidR="00382379" w:rsidRDefault="00382379" w:rsidP="00382379">
      <w:pPr>
        <w:tabs>
          <w:tab w:val="left" w:pos="1545"/>
        </w:tabs>
        <w:rPr>
          <w:ins w:id="334" w:author="User" w:date="2019-04-27T02:11:00Z"/>
        </w:rPr>
      </w:pPr>
      <w:ins w:id="335" w:author="User" w:date="2019-04-27T02:11:00Z">
        <w:r>
          <w:rPr>
            <w:rFonts w:hint="eastAsia"/>
          </w:rPr>
          <w:t>1</w:t>
        </w:r>
        <w:r>
          <w:rPr>
            <w:rFonts w:hint="eastAsia"/>
          </w:rPr>
          <w:t>、</w:t>
        </w:r>
        <w:r>
          <w:rPr>
            <w:rFonts w:hint="eastAsia"/>
          </w:rPr>
          <w:t xml:space="preserve">EAC </w:t>
        </w:r>
        <w:r>
          <w:rPr>
            <w:rFonts w:hint="eastAsia"/>
          </w:rPr>
          <w:t>，</w:t>
        </w:r>
        <w:r>
          <w:rPr>
            <w:rFonts w:hint="eastAsia"/>
          </w:rPr>
          <w:t>ETC</w:t>
        </w:r>
        <w:r>
          <w:rPr>
            <w:rFonts w:hint="eastAsia"/>
          </w:rPr>
          <w:t>要會算</w:t>
        </w:r>
        <w:r>
          <w:rPr>
            <w:rFonts w:hint="eastAsia"/>
          </w:rPr>
          <w:t xml:space="preserve"> </w:t>
        </w:r>
        <w:r>
          <w:rPr>
            <w:rFonts w:hint="eastAsia"/>
          </w:rPr>
          <w:t>考了</w:t>
        </w:r>
        <w:r>
          <w:rPr>
            <w:rFonts w:hint="eastAsia"/>
          </w:rPr>
          <w:t>5~8</w:t>
        </w:r>
        <w:r>
          <w:rPr>
            <w:rFonts w:hint="eastAsia"/>
          </w:rPr>
          <w:t>題實獲值計算</w:t>
        </w:r>
      </w:ins>
    </w:p>
    <w:p w14:paraId="0D5BDE3E" w14:textId="77777777" w:rsidR="00382379" w:rsidRDefault="00382379" w:rsidP="00382379">
      <w:pPr>
        <w:tabs>
          <w:tab w:val="left" w:pos="1545"/>
        </w:tabs>
        <w:rPr>
          <w:ins w:id="336" w:author="User" w:date="2019-04-27T02:11:00Z"/>
        </w:rPr>
      </w:pPr>
      <w:ins w:id="337" w:author="User" w:date="2019-04-27T02:11:00Z">
        <w:r>
          <w:rPr>
            <w:rFonts w:hint="eastAsia"/>
          </w:rPr>
          <w:t>2</w:t>
        </w:r>
        <w:r>
          <w:rPr>
            <w:rFonts w:hint="eastAsia"/>
          </w:rPr>
          <w:t>、要徑法要會，有考浮時</w:t>
        </w:r>
      </w:ins>
    </w:p>
    <w:p w14:paraId="1869B17D" w14:textId="77777777" w:rsidR="00382379" w:rsidRDefault="00382379" w:rsidP="00382379">
      <w:pPr>
        <w:tabs>
          <w:tab w:val="left" w:pos="1545"/>
        </w:tabs>
        <w:rPr>
          <w:ins w:id="338" w:author="User" w:date="2019-04-27T02:11:00Z"/>
        </w:rPr>
      </w:pPr>
      <w:ins w:id="339" w:author="User" w:date="2019-04-27T02:11:00Z">
        <w:r>
          <w:rPr>
            <w:rFonts w:hint="eastAsia"/>
          </w:rPr>
          <w:t>3</w:t>
        </w:r>
        <w:r>
          <w:rPr>
            <w:rFonts w:hint="eastAsia"/>
          </w:rPr>
          <w:t>、權力</w:t>
        </w:r>
        <w:r>
          <w:rPr>
            <w:rFonts w:hint="eastAsia"/>
          </w:rPr>
          <w:t>/</w:t>
        </w:r>
        <w:r>
          <w:rPr>
            <w:rFonts w:hint="eastAsia"/>
          </w:rPr>
          <w:t>關注網格要會，考了</w:t>
        </w:r>
        <w:r>
          <w:rPr>
            <w:rFonts w:hint="eastAsia"/>
          </w:rPr>
          <w:t>3~5</w:t>
        </w:r>
        <w:r>
          <w:rPr>
            <w:rFonts w:hint="eastAsia"/>
          </w:rPr>
          <w:t>題左右</w:t>
        </w:r>
      </w:ins>
    </w:p>
    <w:p w14:paraId="29CACE65" w14:textId="77777777" w:rsidR="00382379" w:rsidRDefault="00382379" w:rsidP="00382379">
      <w:pPr>
        <w:tabs>
          <w:tab w:val="left" w:pos="1545"/>
        </w:tabs>
        <w:rPr>
          <w:ins w:id="340" w:author="User" w:date="2019-04-27T02:11:00Z"/>
        </w:rPr>
      </w:pPr>
      <w:ins w:id="341" w:author="User" w:date="2019-04-27T02:11:00Z">
        <w:r>
          <w:rPr>
            <w:rFonts w:hint="eastAsia"/>
          </w:rPr>
          <w:t>4</w:t>
        </w:r>
        <w:r>
          <w:rPr>
            <w:rFonts w:hint="eastAsia"/>
          </w:rPr>
          <w:t>、風險回應策略要會，大概也有個</w:t>
        </w:r>
        <w:r>
          <w:rPr>
            <w:rFonts w:hint="eastAsia"/>
          </w:rPr>
          <w:t>5</w:t>
        </w:r>
        <w:r>
          <w:rPr>
            <w:rFonts w:hint="eastAsia"/>
          </w:rPr>
          <w:t>題</w:t>
        </w:r>
      </w:ins>
    </w:p>
    <w:p w14:paraId="645CC531" w14:textId="77777777" w:rsidR="00382379" w:rsidRDefault="00382379" w:rsidP="00382379">
      <w:pPr>
        <w:tabs>
          <w:tab w:val="left" w:pos="1545"/>
        </w:tabs>
        <w:rPr>
          <w:ins w:id="342" w:author="User" w:date="2019-04-27T02:11:00Z"/>
        </w:rPr>
      </w:pPr>
      <w:ins w:id="343" w:author="User" w:date="2019-04-27T02:11:00Z">
        <w:r>
          <w:rPr>
            <w:rFonts w:hint="eastAsia"/>
          </w:rPr>
          <w:t>5</w:t>
        </w:r>
        <w:r>
          <w:rPr>
            <w:rFonts w:hint="eastAsia"/>
          </w:rPr>
          <w:t>、管理儲備，應變儲備要會分</w:t>
        </w:r>
      </w:ins>
    </w:p>
    <w:p w14:paraId="5605D419" w14:textId="77777777" w:rsidR="00382379" w:rsidRDefault="00382379" w:rsidP="00382379">
      <w:pPr>
        <w:tabs>
          <w:tab w:val="left" w:pos="1545"/>
        </w:tabs>
        <w:rPr>
          <w:ins w:id="344" w:author="User" w:date="2019-04-27T02:11:00Z"/>
        </w:rPr>
      </w:pPr>
      <w:ins w:id="345" w:author="User" w:date="2019-04-27T02:11:00Z">
        <w:r>
          <w:rPr>
            <w:rFonts w:hint="eastAsia"/>
          </w:rPr>
          <w:t>6</w:t>
        </w:r>
        <w:r>
          <w:rPr>
            <w:rFonts w:hint="eastAsia"/>
          </w:rPr>
          <w:t>、管理品質，管制品質要會分</w:t>
        </w:r>
      </w:ins>
    </w:p>
    <w:p w14:paraId="38A6A11E" w14:textId="77777777" w:rsidR="00382379" w:rsidRDefault="00382379" w:rsidP="00382379">
      <w:pPr>
        <w:tabs>
          <w:tab w:val="left" w:pos="1545"/>
        </w:tabs>
        <w:rPr>
          <w:ins w:id="346" w:author="User" w:date="2019-04-27T02:11:00Z"/>
        </w:rPr>
      </w:pPr>
      <w:ins w:id="347" w:author="User" w:date="2019-04-27T02:11:00Z">
        <w:r>
          <w:rPr>
            <w:rFonts w:hint="eastAsia"/>
          </w:rPr>
          <w:t>7</w:t>
        </w:r>
        <w:r>
          <w:rPr>
            <w:rFonts w:hint="eastAsia"/>
          </w:rPr>
          <w:t>、總複習講義要看，很精華</w:t>
        </w:r>
      </w:ins>
    </w:p>
    <w:p w14:paraId="6B7FD429" w14:textId="77777777" w:rsidR="00382379" w:rsidRDefault="00382379" w:rsidP="00382379">
      <w:pPr>
        <w:tabs>
          <w:tab w:val="left" w:pos="1545"/>
        </w:tabs>
        <w:rPr>
          <w:ins w:id="348" w:author="User" w:date="2019-04-27T02:11:00Z"/>
        </w:rPr>
      </w:pPr>
      <w:ins w:id="349" w:author="User" w:date="2019-04-27T02:11:00Z">
        <w:r>
          <w:t>8</w:t>
        </w:r>
        <w:r>
          <w:rPr>
            <w:rFonts w:hint="eastAsia"/>
          </w:rPr>
          <w:t>、</w:t>
        </w:r>
        <w:r w:rsidRPr="00A70DF6">
          <w:rPr>
            <w:rFonts w:hint="eastAsia"/>
          </w:rPr>
          <w:t>SOW2~3</w:t>
        </w:r>
        <w:r w:rsidRPr="00A70DF6">
          <w:rPr>
            <w:rFonts w:hint="eastAsia"/>
          </w:rPr>
          <w:t>題</w:t>
        </w:r>
        <w:r>
          <w:rPr>
            <w:rFonts w:hint="eastAsia"/>
          </w:rPr>
          <w:t>，</w:t>
        </w:r>
        <w:r w:rsidRPr="00A70DF6">
          <w:rPr>
            <w:rFonts w:hint="eastAsia"/>
          </w:rPr>
          <w:t>要會分採購工作說明書跟</w:t>
        </w:r>
        <w:r w:rsidRPr="00A70DF6">
          <w:rPr>
            <w:rFonts w:hint="eastAsia"/>
          </w:rPr>
          <w:t>SOW</w:t>
        </w:r>
      </w:ins>
    </w:p>
    <w:p w14:paraId="21FB280D" w14:textId="77777777" w:rsidR="00382379" w:rsidRDefault="00382379" w:rsidP="00382379">
      <w:pPr>
        <w:tabs>
          <w:tab w:val="left" w:pos="1545"/>
        </w:tabs>
        <w:rPr>
          <w:ins w:id="350" w:author="User" w:date="2019-04-27T02:11:00Z"/>
        </w:rPr>
      </w:pPr>
      <w:ins w:id="351" w:author="User" w:date="2019-04-27T02:11:00Z">
        <w:r>
          <w:rPr>
            <w:rFonts w:hint="eastAsia"/>
          </w:rPr>
          <w:t>9</w:t>
        </w:r>
        <w:r>
          <w:rPr>
            <w:rFonts w:hint="eastAsia"/>
          </w:rPr>
          <w:t>、</w:t>
        </w:r>
        <w:r w:rsidRPr="00A70DF6">
          <w:rPr>
            <w:rFonts w:hint="eastAsia"/>
          </w:rPr>
          <w:t>溝通管理計劃書那題</w:t>
        </w:r>
        <w:r>
          <w:rPr>
            <w:rFonts w:hint="eastAsia"/>
          </w:rPr>
          <w:t>，</w:t>
        </w:r>
        <w:r w:rsidRPr="00A70DF6">
          <w:rPr>
            <w:rFonts w:hint="eastAsia"/>
          </w:rPr>
          <w:t>題目問要查</w:t>
        </w:r>
        <w:r w:rsidRPr="00A70DF6">
          <w:rPr>
            <w:rFonts w:hint="eastAsia"/>
          </w:rPr>
          <w:t xml:space="preserve">escalate </w:t>
        </w:r>
        <w:r w:rsidRPr="00A70DF6">
          <w:rPr>
            <w:rFonts w:hint="eastAsia"/>
          </w:rPr>
          <w:t>的層級要去哪查</w:t>
        </w:r>
        <w:r>
          <w:rPr>
            <w:rFonts w:hint="eastAsia"/>
          </w:rPr>
          <w:t>，</w:t>
        </w:r>
        <w:r w:rsidRPr="00A70DF6">
          <w:t>PMBOK 377</w:t>
        </w:r>
      </w:ins>
    </w:p>
    <w:p w14:paraId="3B3C37A4" w14:textId="77777777" w:rsidR="00382379" w:rsidRDefault="00382379" w:rsidP="00382379">
      <w:pPr>
        <w:tabs>
          <w:tab w:val="left" w:pos="1545"/>
        </w:tabs>
        <w:rPr>
          <w:ins w:id="352" w:author="User" w:date="2019-04-27T02:11:00Z"/>
        </w:rPr>
      </w:pPr>
      <w:ins w:id="353" w:author="User" w:date="2019-04-27T02:11:00Z">
        <w:r>
          <w:rPr>
            <w:rFonts w:hint="eastAsia"/>
          </w:rPr>
          <w:t>10</w:t>
        </w:r>
        <w:r>
          <w:rPr>
            <w:rFonts w:hint="eastAsia"/>
          </w:rPr>
          <w:t>、</w:t>
        </w:r>
        <w:r w:rsidRPr="00A70DF6">
          <w:rPr>
            <w:rFonts w:hint="eastAsia"/>
          </w:rPr>
          <w:t>有一條路徑多了</w:t>
        </w:r>
        <w:r w:rsidRPr="00A70DF6">
          <w:rPr>
            <w:rFonts w:hint="eastAsia"/>
          </w:rPr>
          <w:t>5</w:t>
        </w:r>
        <w:r w:rsidRPr="00A70DF6">
          <w:rPr>
            <w:rFonts w:hint="eastAsia"/>
          </w:rPr>
          <w:t>天浮時，另一條多</w:t>
        </w:r>
        <w:r w:rsidRPr="00A70DF6">
          <w:rPr>
            <w:rFonts w:hint="eastAsia"/>
          </w:rPr>
          <w:t>4</w:t>
        </w:r>
        <w:r w:rsidRPr="00A70DF6">
          <w:rPr>
            <w:rFonts w:hint="eastAsia"/>
          </w:rPr>
          <w:t>天</w:t>
        </w:r>
        <w:r w:rsidRPr="00A70DF6">
          <w:rPr>
            <w:rFonts w:hint="eastAsia"/>
          </w:rPr>
          <w:t xml:space="preserve"> </w:t>
        </w:r>
        <w:r w:rsidRPr="00A70DF6">
          <w:rPr>
            <w:rFonts w:hint="eastAsia"/>
          </w:rPr>
          <w:t>，都不在要徑上，請問專案會延遲多久</w:t>
        </w:r>
        <w:r>
          <w:rPr>
            <w:rFonts w:hint="eastAsia"/>
          </w:rPr>
          <w:t>，</w:t>
        </w:r>
        <w:r w:rsidRPr="00A70DF6">
          <w:rPr>
            <w:rFonts w:hint="eastAsia"/>
          </w:rPr>
          <w:t>答案有</w:t>
        </w:r>
        <w:r w:rsidRPr="00A70DF6">
          <w:rPr>
            <w:rFonts w:hint="eastAsia"/>
          </w:rPr>
          <w:t>0 /4 /5/1</w:t>
        </w:r>
      </w:ins>
    </w:p>
    <w:p w14:paraId="102F5BE8" w14:textId="77777777" w:rsidR="00382379" w:rsidRDefault="00382379">
      <w:pPr>
        <w:tabs>
          <w:tab w:val="left" w:pos="1545"/>
        </w:tabs>
        <w:rPr>
          <w:ins w:id="354" w:author="User" w:date="2019-04-26T22:13:00Z"/>
        </w:rPr>
        <w:pPrChange w:id="355" w:author="User" w:date="2019-01-06T11:42:00Z">
          <w:pPr/>
        </w:pPrChange>
      </w:pPr>
    </w:p>
    <w:p w14:paraId="03E59825" w14:textId="77777777" w:rsidR="00A61FD7" w:rsidRDefault="00A749C2">
      <w:pPr>
        <w:tabs>
          <w:tab w:val="left" w:pos="1545"/>
        </w:tabs>
        <w:rPr>
          <w:ins w:id="356" w:author="User" w:date="2019-04-26T22:13:00Z"/>
        </w:rPr>
        <w:pPrChange w:id="357" w:author="User" w:date="2019-01-06T11:42:00Z">
          <w:pPr/>
        </w:pPrChange>
      </w:pPr>
      <w:ins w:id="358" w:author="User" w:date="2019-04-26T22:13:00Z">
        <w:r>
          <w:rPr>
            <w:rFonts w:hint="eastAsia"/>
          </w:rPr>
          <w:t>&lt;</w:t>
        </w:r>
      </w:ins>
      <w:ins w:id="359" w:author="User" w:date="2019-04-27T02:12:00Z">
        <w:r w:rsidR="00382379">
          <w:rPr>
            <w:rFonts w:hint="eastAsia"/>
          </w:rPr>
          <w:t xml:space="preserve">1080425 </w:t>
        </w:r>
        <w:r w:rsidR="00382379">
          <w:rPr>
            <w:rFonts w:hint="eastAsia"/>
          </w:rPr>
          <w:t>彩虹分享</w:t>
        </w:r>
      </w:ins>
      <w:ins w:id="360" w:author="User" w:date="2019-04-26T22:13:00Z">
        <w:r>
          <w:rPr>
            <w:rFonts w:hint="eastAsia"/>
          </w:rPr>
          <w:t>&gt;</w:t>
        </w:r>
      </w:ins>
    </w:p>
    <w:p w14:paraId="1A0A7426" w14:textId="77777777" w:rsidR="00A61FD7" w:rsidRDefault="00A61FD7" w:rsidP="00A61FD7">
      <w:pPr>
        <w:tabs>
          <w:tab w:val="left" w:pos="1545"/>
        </w:tabs>
        <w:rPr>
          <w:ins w:id="361" w:author="User" w:date="2019-04-26T22:13:00Z"/>
        </w:rPr>
      </w:pPr>
      <w:ins w:id="362" w:author="User" w:date="2019-04-26T22:13:00Z">
        <w:r>
          <w:rPr>
            <w:rFonts w:hint="eastAsia"/>
          </w:rPr>
          <w:t>起始會議考了四題左右</w:t>
        </w:r>
        <w:r w:rsidR="00FB7221">
          <w:rPr>
            <w:rFonts w:hint="eastAsia"/>
          </w:rPr>
          <w:t>，要知道舉辦會議的時機、目的、還有哪些人。</w:t>
        </w:r>
      </w:ins>
    </w:p>
    <w:p w14:paraId="1E168BD5" w14:textId="77777777" w:rsidR="00A61FD7" w:rsidRDefault="00A61FD7" w:rsidP="00A61FD7">
      <w:pPr>
        <w:tabs>
          <w:tab w:val="left" w:pos="1545"/>
        </w:tabs>
        <w:rPr>
          <w:ins w:id="363" w:author="User" w:date="2019-04-26T22:13:00Z"/>
        </w:rPr>
      </w:pPr>
    </w:p>
    <w:p w14:paraId="61FF1C6E" w14:textId="77777777" w:rsidR="00A61FD7" w:rsidRDefault="00A61FD7" w:rsidP="00A61FD7">
      <w:pPr>
        <w:tabs>
          <w:tab w:val="left" w:pos="1545"/>
        </w:tabs>
        <w:rPr>
          <w:ins w:id="364" w:author="User" w:date="2019-04-26T22:13:00Z"/>
        </w:rPr>
      </w:pPr>
      <w:ins w:id="365" w:author="User" w:date="2019-04-26T22:13:00Z">
        <w:r>
          <w:rPr>
            <w:rFonts w:hint="eastAsia"/>
          </w:rPr>
          <w:t>各種的計劃書，除了是指導方針之外，要分得出細微的差別</w:t>
        </w:r>
        <w:r w:rsidR="00FB7221">
          <w:rPr>
            <w:rFonts w:hint="eastAsia"/>
          </w:rPr>
          <w:t>。會</w:t>
        </w:r>
      </w:ins>
      <w:ins w:id="366" w:author="User" w:date="2019-04-26T22:14:00Z">
        <w:r w:rsidR="00FB7221">
          <w:rPr>
            <w:rFonts w:hint="eastAsia"/>
          </w:rPr>
          <w:t>給情境然後問</w:t>
        </w:r>
        <w:r w:rsidR="00FB7221">
          <w:rPr>
            <w:rFonts w:hint="eastAsia"/>
          </w:rPr>
          <w:t>PM</w:t>
        </w:r>
        <w:r w:rsidR="00FB7221">
          <w:rPr>
            <w:rFonts w:hint="eastAsia"/>
          </w:rPr>
          <w:t>應該查閱哪一份。好幾題四個選項都是計劃書。</w:t>
        </w:r>
      </w:ins>
    </w:p>
    <w:p w14:paraId="12F28EB1" w14:textId="77777777" w:rsidR="00A61FD7" w:rsidRDefault="00A61FD7">
      <w:pPr>
        <w:tabs>
          <w:tab w:val="left" w:pos="1545"/>
        </w:tabs>
        <w:rPr>
          <w:ins w:id="367" w:author="User" w:date="2019-04-26T22:15:00Z"/>
        </w:rPr>
        <w:pPrChange w:id="368" w:author="User" w:date="2019-04-26T22:14:00Z">
          <w:pPr/>
        </w:pPrChange>
      </w:pPr>
    </w:p>
    <w:p w14:paraId="7E58D0E6" w14:textId="6CDB825B" w:rsidR="00A047FC" w:rsidRDefault="00A047FC">
      <w:pPr>
        <w:tabs>
          <w:tab w:val="left" w:pos="1545"/>
        </w:tabs>
        <w:rPr>
          <w:ins w:id="369" w:author="User" w:date="2019-04-27T02:36:00Z"/>
        </w:rPr>
        <w:pPrChange w:id="370" w:author="User" w:date="2019-04-26T22:14:00Z">
          <w:pPr/>
        </w:pPrChange>
      </w:pPr>
      <w:ins w:id="371" w:author="User" w:date="2019-04-26T22:15:00Z">
        <w:r>
          <w:rPr>
            <w:rFonts w:hint="eastAsia"/>
          </w:rPr>
          <w:lastRenderedPageBreak/>
          <w:t>要注意「檢驗」和「稽核」出現在不同子流程，有不同</w:t>
        </w:r>
      </w:ins>
      <w:ins w:id="372" w:author="User" w:date="2019-04-26T22:16:00Z">
        <w:r>
          <w:rPr>
            <w:rFonts w:hint="eastAsia"/>
          </w:rPr>
          <w:t>的意義。會出情境題描述，選項裡也是是用情境描述「檢驗」和「稽核」。</w:t>
        </w:r>
      </w:ins>
    </w:p>
    <w:p w14:paraId="3C24DC5D" w14:textId="6D26A6A3" w:rsidR="0048771A" w:rsidRDefault="0048771A">
      <w:pPr>
        <w:tabs>
          <w:tab w:val="left" w:pos="1545"/>
        </w:tabs>
        <w:rPr>
          <w:ins w:id="373" w:author="User" w:date="2019-04-27T02:36:00Z"/>
        </w:rPr>
        <w:pPrChange w:id="374" w:author="User" w:date="2019-04-26T22:14:00Z">
          <w:pPr/>
        </w:pPrChange>
      </w:pPr>
    </w:p>
    <w:p w14:paraId="18AD8D85" w14:textId="7456FCD9" w:rsidR="0048771A" w:rsidRDefault="0048771A" w:rsidP="0048771A">
      <w:pPr>
        <w:tabs>
          <w:tab w:val="left" w:pos="1545"/>
        </w:tabs>
        <w:rPr>
          <w:ins w:id="375" w:author="User" w:date="2019-04-27T02:36:00Z"/>
        </w:rPr>
      </w:pPr>
      <w:ins w:id="376" w:author="User" w:date="2019-04-27T02:36:00Z">
        <w:r>
          <w:rPr>
            <w:rFonts w:hint="eastAsia"/>
          </w:rPr>
          <w:t xml:space="preserve">&lt;1080426 </w:t>
        </w:r>
        <w:r>
          <w:rPr>
            <w:rFonts w:hint="eastAsia"/>
          </w:rPr>
          <w:t>俊偉分享</w:t>
        </w:r>
        <w:r>
          <w:rPr>
            <w:rFonts w:hint="eastAsia"/>
          </w:rPr>
          <w:t>&gt;</w:t>
        </w:r>
      </w:ins>
    </w:p>
    <w:p w14:paraId="5B3DF20C" w14:textId="3B68FA23" w:rsidR="0048771A" w:rsidRDefault="0048771A">
      <w:pPr>
        <w:tabs>
          <w:tab w:val="left" w:pos="1545"/>
        </w:tabs>
        <w:rPr>
          <w:ins w:id="377" w:author="User" w:date="2019-04-27T02:37:00Z"/>
        </w:rPr>
        <w:pPrChange w:id="378" w:author="User" w:date="2019-04-26T22:14:00Z">
          <w:pPr/>
        </w:pPrChange>
      </w:pPr>
      <w:bookmarkStart w:id="379" w:name="_GoBack"/>
      <w:bookmarkEnd w:id="379"/>
      <w:ins w:id="380" w:author="User" w:date="2019-04-27T02:37:00Z">
        <w:r>
          <w:rPr>
            <w:rFonts w:hint="eastAsia"/>
          </w:rPr>
          <w:t>起始會議考了</w:t>
        </w:r>
        <w:r>
          <w:rPr>
            <w:rFonts w:hint="eastAsia"/>
          </w:rPr>
          <w:t>4~5</w:t>
        </w:r>
        <w:r>
          <w:rPr>
            <w:rFonts w:hint="eastAsia"/>
          </w:rPr>
          <w:t>題</w:t>
        </w:r>
      </w:ins>
    </w:p>
    <w:p w14:paraId="6CEFB0FB" w14:textId="77777777" w:rsidR="0048771A" w:rsidRDefault="0048771A" w:rsidP="0048771A">
      <w:pPr>
        <w:tabs>
          <w:tab w:val="left" w:pos="1545"/>
        </w:tabs>
        <w:rPr>
          <w:ins w:id="381" w:author="User" w:date="2019-04-27T02:37:00Z"/>
        </w:rPr>
      </w:pPr>
      <w:ins w:id="382" w:author="User" w:date="2019-04-27T02:37:00Z">
        <w:r>
          <w:rPr>
            <w:rFonts w:hint="eastAsia"/>
          </w:rPr>
          <w:t>權力</w:t>
        </w:r>
        <w:r>
          <w:rPr>
            <w:rFonts w:hint="eastAsia"/>
          </w:rPr>
          <w:t>/</w:t>
        </w:r>
        <w:r>
          <w:rPr>
            <w:rFonts w:hint="eastAsia"/>
          </w:rPr>
          <w:t>關注網格要會，考了</w:t>
        </w:r>
        <w:r>
          <w:rPr>
            <w:rFonts w:hint="eastAsia"/>
          </w:rPr>
          <w:t>3~5</w:t>
        </w:r>
        <w:r>
          <w:rPr>
            <w:rFonts w:hint="eastAsia"/>
          </w:rPr>
          <w:t>題左右</w:t>
        </w:r>
      </w:ins>
    </w:p>
    <w:p w14:paraId="4550EAC7" w14:textId="7D139B07" w:rsidR="0048771A" w:rsidRDefault="0048771A">
      <w:pPr>
        <w:tabs>
          <w:tab w:val="left" w:pos="1545"/>
        </w:tabs>
        <w:rPr>
          <w:ins w:id="383" w:author="User" w:date="2019-04-27T04:47:00Z"/>
        </w:rPr>
        <w:pPrChange w:id="384" w:author="User" w:date="2019-04-26T22:14:00Z">
          <w:pPr/>
        </w:pPrChange>
      </w:pPr>
      <w:ins w:id="385" w:author="User" w:date="2019-04-27T02:37:00Z">
        <w:r>
          <w:rPr>
            <w:rFonts w:hint="eastAsia"/>
          </w:rPr>
          <w:t>風險和議題非常多</w:t>
        </w:r>
      </w:ins>
    </w:p>
    <w:p w14:paraId="742F634F" w14:textId="69FF7CF3" w:rsidR="00457B5D" w:rsidRDefault="002C2E87">
      <w:pPr>
        <w:tabs>
          <w:tab w:val="left" w:pos="1545"/>
        </w:tabs>
        <w:rPr>
          <w:ins w:id="386" w:author="User" w:date="2019-04-27T02:37:00Z"/>
        </w:rPr>
        <w:pPrChange w:id="387" w:author="User" w:date="2019-04-26T22:14:00Z">
          <w:pPr/>
        </w:pPrChange>
      </w:pPr>
      <w:ins w:id="388" w:author="User" w:date="2019-04-27T04:48:00Z">
        <w:r>
          <w:rPr>
            <w:rFonts w:hint="eastAsia"/>
          </w:rPr>
          <w:t>類似</w:t>
        </w:r>
      </w:ins>
      <w:ins w:id="389" w:author="User" w:date="2019-04-27T04:47:00Z">
        <w:r w:rsidR="00457B5D">
          <w:rPr>
            <w:rFonts w:hint="eastAsia"/>
          </w:rPr>
          <w:t>異地備援有考唷</w:t>
        </w:r>
        <w:r w:rsidR="00457B5D">
          <w:rPr>
            <w:rFonts w:hint="eastAsia"/>
          </w:rPr>
          <w:t>~~~</w:t>
        </w:r>
        <w:r w:rsidR="00457B5D">
          <w:rPr>
            <w:rFonts w:hint="eastAsia"/>
          </w:rPr>
          <w:t>減輕</w:t>
        </w:r>
      </w:ins>
    </w:p>
    <w:p w14:paraId="4F64EB11" w14:textId="2E127A4A" w:rsidR="0048771A" w:rsidRPr="0048771A" w:rsidRDefault="0048771A">
      <w:pPr>
        <w:tabs>
          <w:tab w:val="left" w:pos="1545"/>
        </w:tabs>
        <w:pPrChange w:id="390" w:author="User" w:date="2019-04-26T22:14:00Z">
          <w:pPr/>
        </w:pPrChange>
      </w:pPr>
      <w:ins w:id="391" w:author="User" w:date="2019-04-27T02:38:00Z">
        <w:r>
          <w:rPr>
            <w:rFonts w:hint="eastAsia"/>
          </w:rPr>
          <w:t>情資有考的都有</w:t>
        </w:r>
      </w:ins>
      <w:ins w:id="392" w:author="User" w:date="2019-04-27T02:37:00Z">
        <w:r>
          <w:rPr>
            <w:rFonts w:hint="eastAsia"/>
          </w:rPr>
          <w:t>標</w:t>
        </w:r>
      </w:ins>
      <w:ins w:id="393" w:author="User" w:date="2019-04-27T02:38:00Z">
        <w:r>
          <w:rPr>
            <w:rFonts w:hint="eastAsia"/>
          </w:rPr>
          <w:t>示在上面</w:t>
        </w:r>
      </w:ins>
    </w:p>
    <w:sectPr w:rsidR="0048771A" w:rsidRPr="0048771A" w:rsidSect="00DC12DC">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User" w:date="2019-04-26T21:57:00Z" w:initials="U">
    <w:p w14:paraId="653F1A7F" w14:textId="77777777" w:rsidR="00A351EA" w:rsidRDefault="00A351EA">
      <w:pPr>
        <w:pStyle w:val="ab"/>
      </w:pPr>
      <w:r>
        <w:rPr>
          <w:rStyle w:val="aa"/>
        </w:rPr>
        <w:annotationRef/>
      </w:r>
      <w:r>
        <w:rPr>
          <w:rFonts w:hint="eastAsia"/>
        </w:rPr>
        <w:t>有類似的題目，</w:t>
      </w:r>
    </w:p>
    <w:p w14:paraId="40E86E6D" w14:textId="77777777" w:rsidR="00A351EA" w:rsidRDefault="00A351EA">
      <w:pPr>
        <w:pStyle w:val="ab"/>
      </w:pPr>
      <w:r>
        <w:rPr>
          <w:rFonts w:hint="eastAsia"/>
        </w:rPr>
        <w:t>計劃書被核准後，準備召開會議</w:t>
      </w:r>
      <w:r>
        <w:rPr>
          <w:rFonts w:hint="eastAsia"/>
        </w:rPr>
        <w:t>(</w:t>
      </w:r>
      <w:r>
        <w:rPr>
          <w:rFonts w:hint="eastAsia"/>
        </w:rPr>
        <w:t>沒有說是什麼會議，專案經理應該要做什麼？</w:t>
      </w:r>
    </w:p>
    <w:p w14:paraId="2FE121D7" w14:textId="77777777" w:rsidR="00A351EA" w:rsidRDefault="00A351EA">
      <w:pPr>
        <w:pStyle w:val="ab"/>
      </w:pPr>
    </w:p>
    <w:p w14:paraId="6ADC1191" w14:textId="77777777" w:rsidR="00A351EA" w:rsidRPr="00A351EA" w:rsidRDefault="00A351EA">
      <w:pPr>
        <w:pStyle w:val="ab"/>
      </w:pPr>
      <w:r>
        <w:rPr>
          <w:rFonts w:hint="eastAsia"/>
        </w:rPr>
        <w:t>我以為是要考啟動會議要做的事，可是四個選項都是</w:t>
      </w:r>
      <w:r>
        <w:rPr>
          <w:rFonts w:hint="eastAsia"/>
        </w:rPr>
        <w:t>49</w:t>
      </w:r>
      <w:r>
        <w:rPr>
          <w:rFonts w:hint="eastAsia"/>
        </w:rPr>
        <w:t>個子過程</w:t>
      </w:r>
      <w:r>
        <w:rPr>
          <w:rFonts w:hint="eastAsia"/>
        </w:rPr>
        <w:t>(</w:t>
      </w:r>
      <w:r>
        <w:rPr>
          <w:rFonts w:hint="eastAsia"/>
        </w:rPr>
        <w:t>一個執行、兩個監控、一個規劃</w:t>
      </w:r>
      <w:r>
        <w:rPr>
          <w:rFonts w:hint="eastAsia"/>
        </w:rPr>
        <w:t>)</w:t>
      </w:r>
      <w:r>
        <w:rPr>
          <w:rFonts w:hint="eastAsia"/>
        </w:rPr>
        <w:t>的名稱，所以我認為這題要考的概念是：</w:t>
      </w:r>
      <w:r w:rsidRPr="00A351EA">
        <w:rPr>
          <w:rFonts w:hint="eastAsia"/>
          <w:b/>
        </w:rPr>
        <w:t>專案啟始會議的時間點</w:t>
      </w:r>
    </w:p>
    <w:p w14:paraId="179AC710" w14:textId="77777777" w:rsidR="00A351EA" w:rsidRDefault="00A351EA">
      <w:pPr>
        <w:pStyle w:val="ab"/>
      </w:pPr>
    </w:p>
    <w:p w14:paraId="27D36D22" w14:textId="77777777" w:rsidR="00A351EA" w:rsidRDefault="00A351EA">
      <w:pPr>
        <w:pStyle w:val="ab"/>
      </w:pPr>
      <w:r>
        <w:rPr>
          <w:rFonts w:hint="eastAsia"/>
        </w:rPr>
        <w:t>但是題目沒有說專案的規模，以</w:t>
      </w:r>
      <w:r>
        <w:rPr>
          <w:rFonts w:hint="eastAsia"/>
        </w:rPr>
        <w:t>PMI</w:t>
      </w:r>
      <w:r>
        <w:rPr>
          <w:rFonts w:hint="eastAsia"/>
        </w:rPr>
        <w:t>預設大型專案推測，可能要選擇在「執行」的子過程。</w:t>
      </w:r>
    </w:p>
    <w:p w14:paraId="750E6D4B" w14:textId="77777777" w:rsidR="00A351EA" w:rsidRDefault="00A351EA">
      <w:pPr>
        <w:pStyle w:val="ab"/>
      </w:pPr>
    </w:p>
    <w:p w14:paraId="4583BC13" w14:textId="77777777" w:rsidR="00A351EA" w:rsidRDefault="00A351EA">
      <w:pPr>
        <w:pStyle w:val="ab"/>
      </w:pPr>
    </w:p>
  </w:comment>
  <w:comment w:id="68" w:author="User" w:date="2019-04-26T22:00:00Z" w:initials="U">
    <w:p w14:paraId="69D2F90B" w14:textId="77777777" w:rsidR="00414A2F" w:rsidRDefault="00414A2F">
      <w:pPr>
        <w:pStyle w:val="ab"/>
      </w:pPr>
      <w:r>
        <w:rPr>
          <w:rStyle w:val="aa"/>
        </w:rPr>
        <w:annotationRef/>
      </w:r>
      <w:r>
        <w:rPr>
          <w:rFonts w:hint="eastAsia"/>
        </w:rPr>
        <w:t>有出現一樣的</w:t>
      </w:r>
    </w:p>
    <w:p w14:paraId="5DA91A86" w14:textId="77777777" w:rsidR="00414A2F" w:rsidRDefault="00414A2F">
      <w:pPr>
        <w:pStyle w:val="ab"/>
      </w:pPr>
    </w:p>
    <w:p w14:paraId="3B6B665D" w14:textId="77777777" w:rsidR="00414A2F" w:rsidRDefault="00414A2F">
      <w:pPr>
        <w:pStyle w:val="ab"/>
      </w:pPr>
      <w:r>
        <w:rPr>
          <w:rFonts w:hint="eastAsia"/>
        </w:rPr>
        <w:t>其中答案有：</w:t>
      </w:r>
    </w:p>
    <w:p w14:paraId="2242D5E7" w14:textId="77777777" w:rsidR="00414A2F" w:rsidRDefault="00414A2F" w:rsidP="00414A2F">
      <w:pPr>
        <w:pStyle w:val="2"/>
        <w:adjustRightInd w:val="0"/>
        <w:snapToGrid w:val="0"/>
        <w:ind w:leftChars="0" w:left="0"/>
        <w:rPr>
          <w:rFonts w:ascii="Times New Roman" w:eastAsia="新細明體" w:hAnsi="Times New Roman"/>
          <w:szCs w:val="24"/>
        </w:rPr>
      </w:pPr>
      <w:r>
        <w:rPr>
          <w:rFonts w:ascii="Times New Roman" w:eastAsia="新細明體" w:hAnsi="Times New Roman" w:hint="eastAsia"/>
          <w:szCs w:val="24"/>
        </w:rPr>
        <w:t xml:space="preserve">13500, </w:t>
      </w:r>
      <w:r>
        <w:rPr>
          <w:rFonts w:ascii="Times New Roman" w:eastAsia="新細明體" w:hAnsi="Times New Roman" w:hint="eastAsia"/>
          <w:szCs w:val="24"/>
        </w:rPr>
        <w:t>完工預算</w:t>
      </w:r>
    </w:p>
    <w:p w14:paraId="7914C9C5" w14:textId="77777777" w:rsidR="00414A2F" w:rsidRPr="00414A2F" w:rsidRDefault="00414A2F" w:rsidP="00414A2F">
      <w:pPr>
        <w:pStyle w:val="2"/>
        <w:adjustRightInd w:val="0"/>
        <w:snapToGrid w:val="0"/>
        <w:ind w:leftChars="0" w:left="0"/>
        <w:rPr>
          <w:rFonts w:ascii="Times New Roman" w:eastAsia="新細明體" w:hAnsi="Times New Roman"/>
          <w:color w:val="FF0000"/>
          <w:szCs w:val="24"/>
        </w:rPr>
      </w:pPr>
      <w:r>
        <w:rPr>
          <w:rFonts w:ascii="Times New Roman" w:eastAsia="新細明體" w:hAnsi="Times New Roman" w:hint="eastAsia"/>
          <w:szCs w:val="24"/>
        </w:rPr>
        <w:t xml:space="preserve">13500, </w:t>
      </w:r>
      <w:r>
        <w:rPr>
          <w:rFonts w:ascii="Times New Roman" w:eastAsia="新細明體" w:hAnsi="Times New Roman" w:hint="eastAsia"/>
          <w:szCs w:val="24"/>
        </w:rPr>
        <w:t>完工成本預估值</w:t>
      </w:r>
      <w:r w:rsidRPr="00414A2F">
        <w:rPr>
          <w:rFonts w:ascii="Times New Roman" w:eastAsia="新細明體" w:hAnsi="Times New Roman" w:hint="eastAsia"/>
          <w:color w:val="FF0000"/>
          <w:szCs w:val="24"/>
        </w:rPr>
        <w:t>(</w:t>
      </w:r>
      <w:r w:rsidRPr="00414A2F">
        <w:rPr>
          <w:rFonts w:ascii="Times New Roman" w:eastAsia="新細明體" w:hAnsi="Times New Roman" w:hint="eastAsia"/>
          <w:color w:val="FF0000"/>
          <w:szCs w:val="24"/>
        </w:rPr>
        <w:t>以目前的</w:t>
      </w:r>
      <w:r w:rsidRPr="00414A2F">
        <w:rPr>
          <w:rFonts w:ascii="Times New Roman" w:eastAsia="新細明體" w:hAnsi="Times New Roman" w:hint="eastAsia"/>
          <w:color w:val="FF0000"/>
          <w:szCs w:val="24"/>
        </w:rPr>
        <w:t>CPI)</w:t>
      </w:r>
    </w:p>
    <w:p w14:paraId="2D8D7604" w14:textId="77777777" w:rsidR="00414A2F" w:rsidRPr="00414A2F" w:rsidRDefault="00414A2F" w:rsidP="00414A2F">
      <w:pPr>
        <w:pStyle w:val="2"/>
        <w:adjustRightInd w:val="0"/>
        <w:snapToGrid w:val="0"/>
        <w:ind w:leftChars="0" w:left="0"/>
        <w:rPr>
          <w:rFonts w:ascii="Times New Roman" w:eastAsia="新細明體" w:hAnsi="Times New Roman"/>
          <w:color w:val="FF0000"/>
          <w:szCs w:val="24"/>
        </w:rPr>
      </w:pPr>
      <w:r>
        <w:rPr>
          <w:rFonts w:ascii="Times New Roman" w:eastAsia="新細明體" w:hAnsi="Times New Roman" w:hint="eastAsia"/>
          <w:szCs w:val="24"/>
        </w:rPr>
        <w:t xml:space="preserve">9000, </w:t>
      </w:r>
      <w:r>
        <w:rPr>
          <w:rFonts w:ascii="Times New Roman" w:eastAsia="新細明體" w:hAnsi="Times New Roman" w:hint="eastAsia"/>
          <w:szCs w:val="24"/>
        </w:rPr>
        <w:t>完工預算</w:t>
      </w:r>
      <w:r>
        <w:rPr>
          <w:rFonts w:ascii="Times New Roman" w:eastAsia="新細明體" w:hAnsi="Times New Roman" w:hint="eastAsia"/>
          <w:szCs w:val="24"/>
        </w:rPr>
        <w:t>9000,</w:t>
      </w:r>
      <w:r>
        <w:rPr>
          <w:rFonts w:ascii="Times New Roman" w:eastAsia="新細明體" w:hAnsi="Times New Roman" w:hint="eastAsia"/>
          <w:szCs w:val="24"/>
        </w:rPr>
        <w:t>完工成本預估值</w:t>
      </w:r>
      <w:r w:rsidRPr="00414A2F">
        <w:rPr>
          <w:rFonts w:ascii="Times New Roman" w:eastAsia="新細明體" w:hAnsi="Times New Roman" w:hint="eastAsia"/>
          <w:color w:val="FF0000"/>
          <w:szCs w:val="24"/>
        </w:rPr>
        <w:t>(</w:t>
      </w:r>
      <w:r w:rsidRPr="00414A2F">
        <w:rPr>
          <w:rFonts w:ascii="Times New Roman" w:eastAsia="新細明體" w:hAnsi="Times New Roman" w:hint="eastAsia"/>
          <w:color w:val="FF0000"/>
          <w:szCs w:val="24"/>
        </w:rPr>
        <w:t>以目前的</w:t>
      </w:r>
      <w:r w:rsidRPr="00414A2F">
        <w:rPr>
          <w:rFonts w:ascii="Times New Roman" w:eastAsia="新細明體" w:hAnsi="Times New Roman" w:hint="eastAsia"/>
          <w:color w:val="FF0000"/>
          <w:szCs w:val="24"/>
        </w:rPr>
        <w:t>CPI)</w:t>
      </w:r>
    </w:p>
    <w:p w14:paraId="26F53D37" w14:textId="77777777" w:rsidR="00414A2F" w:rsidRDefault="00414A2F" w:rsidP="00414A2F">
      <w:pPr>
        <w:pStyle w:val="2"/>
        <w:adjustRightInd w:val="0"/>
        <w:snapToGrid w:val="0"/>
        <w:ind w:leftChars="0" w:left="0"/>
        <w:rPr>
          <w:rFonts w:ascii="Times New Roman" w:eastAsia="新細明體" w:hAnsi="Times New Roman"/>
          <w:szCs w:val="24"/>
        </w:rPr>
      </w:pPr>
    </w:p>
    <w:p w14:paraId="293A1E94" w14:textId="77777777" w:rsidR="00847CA5" w:rsidRPr="00414A2F" w:rsidRDefault="00847CA5" w:rsidP="00414A2F">
      <w:pPr>
        <w:pStyle w:val="2"/>
        <w:adjustRightInd w:val="0"/>
        <w:snapToGrid w:val="0"/>
        <w:ind w:leftChars="0" w:left="0"/>
        <w:rPr>
          <w:rFonts w:ascii="Times New Roman" w:eastAsia="新細明體" w:hAnsi="Times New Roman"/>
          <w:szCs w:val="24"/>
        </w:rPr>
      </w:pPr>
    </w:p>
    <w:p w14:paraId="35B3E510" w14:textId="77777777" w:rsidR="00414A2F" w:rsidRPr="00414A2F" w:rsidRDefault="00414A2F">
      <w:pPr>
        <w:pStyle w:val="ab"/>
      </w:pPr>
    </w:p>
  </w:comment>
  <w:comment w:id="77" w:author="User" w:date="2019-04-26T22:05:00Z" w:initials="U">
    <w:p w14:paraId="516773B9" w14:textId="77777777" w:rsidR="001F502E" w:rsidRDefault="001F502E">
      <w:pPr>
        <w:pStyle w:val="ab"/>
      </w:pPr>
      <w:r>
        <w:rPr>
          <w:rStyle w:val="aa"/>
        </w:rPr>
        <w:annotationRef/>
      </w:r>
    </w:p>
    <w:p w14:paraId="08CF630B" w14:textId="77777777" w:rsidR="001F502E" w:rsidRDefault="001F502E">
      <w:pPr>
        <w:pStyle w:val="ab"/>
      </w:pPr>
      <w:r>
        <w:rPr>
          <w:rFonts w:hint="eastAsia"/>
        </w:rPr>
        <w:t>有類似的題目。</w:t>
      </w:r>
    </w:p>
    <w:p w14:paraId="17174084" w14:textId="77777777" w:rsidR="001F502E" w:rsidRDefault="001F502E">
      <w:pPr>
        <w:pStyle w:val="ab"/>
      </w:pPr>
    </w:p>
    <w:p w14:paraId="7212BF2C" w14:textId="77777777" w:rsidR="001F502E" w:rsidRDefault="001F502E">
      <w:pPr>
        <w:pStyle w:val="ab"/>
      </w:pPr>
      <w:r>
        <w:rPr>
          <w:rFonts w:hint="eastAsia"/>
        </w:rPr>
        <w:t>說發生一個已辨識已登錄於風險登錄表事件，專案經理依照登錄表實施應變計畫，但是沒有發生預期的效用，請問</w:t>
      </w:r>
      <w:r>
        <w:rPr>
          <w:rFonts w:hint="eastAsia"/>
        </w:rPr>
        <w:t>PM</w:t>
      </w:r>
      <w:r>
        <w:rPr>
          <w:rFonts w:hint="eastAsia"/>
        </w:rPr>
        <w:t>接下來要做什麼？</w:t>
      </w:r>
    </w:p>
    <w:p w14:paraId="543CF62A" w14:textId="77777777" w:rsidR="001F502E" w:rsidRDefault="001F502E">
      <w:pPr>
        <w:pStyle w:val="ab"/>
      </w:pPr>
    </w:p>
    <w:p w14:paraId="41BC9AC6" w14:textId="77777777" w:rsidR="001F502E" w:rsidRDefault="001F502E">
      <w:pPr>
        <w:pStyle w:val="ab"/>
      </w:pPr>
      <w:r>
        <w:rPr>
          <w:rFonts w:hint="eastAsia"/>
        </w:rPr>
        <w:t>四個選項都是跟風險有關的</w:t>
      </w:r>
    </w:p>
    <w:p w14:paraId="7B8A7EE2" w14:textId="77777777" w:rsidR="001F502E" w:rsidRDefault="001F502E">
      <w:pPr>
        <w:pStyle w:val="ab"/>
      </w:pPr>
    </w:p>
    <w:p w14:paraId="0B32A5F5" w14:textId="77777777" w:rsidR="001F502E" w:rsidRDefault="001F502E">
      <w:pPr>
        <w:pStyle w:val="ab"/>
      </w:pPr>
      <w:r>
        <w:rPr>
          <w:rFonts w:hint="eastAsia"/>
        </w:rPr>
        <w:t>辨識風險</w:t>
      </w:r>
    </w:p>
    <w:p w14:paraId="3115533D" w14:textId="77777777" w:rsidR="001F502E" w:rsidRDefault="001F502E">
      <w:pPr>
        <w:pStyle w:val="ab"/>
      </w:pPr>
      <w:r>
        <w:rPr>
          <w:rFonts w:hint="eastAsia"/>
        </w:rPr>
        <w:t>定性分析</w:t>
      </w:r>
    </w:p>
    <w:p w14:paraId="1A271D95" w14:textId="77777777" w:rsidR="001F502E" w:rsidRDefault="001F502E">
      <w:pPr>
        <w:pStyle w:val="ab"/>
      </w:pPr>
      <w:r>
        <w:rPr>
          <w:rFonts w:hint="eastAsia"/>
        </w:rPr>
        <w:t>稽核</w:t>
      </w:r>
    </w:p>
    <w:p w14:paraId="69A6AF79" w14:textId="77777777" w:rsidR="001F502E" w:rsidRDefault="001F502E">
      <w:pPr>
        <w:pStyle w:val="ab"/>
      </w:pPr>
      <w:r>
        <w:rPr>
          <w:rFonts w:hint="eastAsia"/>
        </w:rPr>
        <w:t>規劃風險回應</w:t>
      </w:r>
    </w:p>
    <w:p w14:paraId="3AA6A6B3" w14:textId="77777777" w:rsidR="001F502E" w:rsidRDefault="001F502E">
      <w:pPr>
        <w:pStyle w:val="ab"/>
      </w:pPr>
    </w:p>
    <w:p w14:paraId="2655F087" w14:textId="77777777" w:rsidR="001F502E" w:rsidRDefault="001F502E">
      <w:pPr>
        <w:pStyle w:val="ab"/>
      </w:pPr>
      <w:r>
        <w:rPr>
          <w:rFonts w:hint="eastAsia"/>
        </w:rPr>
        <w:t>我覺得應該是「稽核」</w:t>
      </w:r>
    </w:p>
    <w:p w14:paraId="49F93A2B" w14:textId="77777777" w:rsidR="001F502E" w:rsidRDefault="001F502E">
      <w:pPr>
        <w:pStyle w:val="ab"/>
      </w:pPr>
    </w:p>
  </w:comment>
  <w:comment w:id="97" w:author="User" w:date="2019-04-26T22:09:00Z" w:initials="U">
    <w:p w14:paraId="79395644" w14:textId="77777777" w:rsidR="00D252E8" w:rsidRDefault="00D252E8">
      <w:pPr>
        <w:pStyle w:val="ab"/>
      </w:pPr>
      <w:r>
        <w:rPr>
          <w:rStyle w:val="aa"/>
        </w:rPr>
        <w:annotationRef/>
      </w:r>
    </w:p>
    <w:p w14:paraId="27AF55F5" w14:textId="77777777" w:rsidR="00D252E8" w:rsidRDefault="00D252E8">
      <w:pPr>
        <w:pStyle w:val="ab"/>
      </w:pPr>
      <w:r>
        <w:rPr>
          <w:rFonts w:hint="eastAsia"/>
        </w:rPr>
        <w:t>有類似的題目。</w:t>
      </w:r>
    </w:p>
    <w:p w14:paraId="0C81572C" w14:textId="77777777" w:rsidR="00D252E8" w:rsidRDefault="00D252E8">
      <w:pPr>
        <w:pStyle w:val="ab"/>
      </w:pPr>
    </w:p>
    <w:p w14:paraId="58F9EB2E" w14:textId="77777777" w:rsidR="00D252E8" w:rsidRDefault="00D252E8">
      <w:pPr>
        <w:pStyle w:val="ab"/>
      </w:pPr>
      <w:r>
        <w:rPr>
          <w:rFonts w:hint="eastAsia"/>
        </w:rPr>
        <w:t>可交付成過已通過驗證，準備交付給客戶做最後確認，但是</w:t>
      </w:r>
      <w:r>
        <w:rPr>
          <w:rFonts w:hint="eastAsia"/>
        </w:rPr>
        <w:t>CCB</w:t>
      </w:r>
      <w:r>
        <w:rPr>
          <w:rFonts w:hint="eastAsia"/>
        </w:rPr>
        <w:t>剛通過一個變更申請，影響品質指標會造成所有可交付成果不符合標準，請問</w:t>
      </w:r>
      <w:r>
        <w:rPr>
          <w:rFonts w:hint="eastAsia"/>
        </w:rPr>
        <w:t>PM</w:t>
      </w:r>
      <w:r>
        <w:rPr>
          <w:rFonts w:hint="eastAsia"/>
        </w:rPr>
        <w:t>應該怎麼做</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83BC13" w15:done="0"/>
  <w15:commentEx w15:paraId="35B3E510" w15:done="0"/>
  <w15:commentEx w15:paraId="49F93A2B" w15:done="0"/>
  <w15:commentEx w15:paraId="58F9EB2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566A8" w14:textId="77777777" w:rsidR="00FB3DD4" w:rsidRDefault="00FB3DD4" w:rsidP="00B56597">
      <w:r>
        <w:separator/>
      </w:r>
    </w:p>
  </w:endnote>
  <w:endnote w:type="continuationSeparator" w:id="0">
    <w:p w14:paraId="72BDC0FF" w14:textId="77777777" w:rsidR="00FB3DD4" w:rsidRDefault="00FB3DD4" w:rsidP="00B5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
    <w:altName w:val="Kristen IT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2E415" w14:textId="77777777" w:rsidR="00FB3DD4" w:rsidRDefault="00FB3DD4" w:rsidP="00B56597">
      <w:r>
        <w:separator/>
      </w:r>
    </w:p>
  </w:footnote>
  <w:footnote w:type="continuationSeparator" w:id="0">
    <w:p w14:paraId="0F485847" w14:textId="77777777" w:rsidR="00FB3DD4" w:rsidRDefault="00FB3DD4" w:rsidP="00B565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upperLetter"/>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ADA79FC"/>
    <w:multiLevelType w:val="hybridMultilevel"/>
    <w:tmpl w:val="0E86735E"/>
    <w:lvl w:ilvl="0" w:tplc="EE92D5A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C6456E"/>
    <w:multiLevelType w:val="hybridMultilevel"/>
    <w:tmpl w:val="59081F34"/>
    <w:lvl w:ilvl="0" w:tplc="5434B9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61104D"/>
    <w:multiLevelType w:val="hybridMultilevel"/>
    <w:tmpl w:val="196EF456"/>
    <w:lvl w:ilvl="0" w:tplc="9542837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926553"/>
    <w:multiLevelType w:val="hybridMultilevel"/>
    <w:tmpl w:val="E200B41E"/>
    <w:lvl w:ilvl="0" w:tplc="85324D3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DC61AD"/>
    <w:multiLevelType w:val="hybridMultilevel"/>
    <w:tmpl w:val="B69E760C"/>
    <w:lvl w:ilvl="0" w:tplc="8A962E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BC2E25"/>
    <w:multiLevelType w:val="hybridMultilevel"/>
    <w:tmpl w:val="10722162"/>
    <w:lvl w:ilvl="0" w:tplc="9EC2FE5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7E0EEE"/>
    <w:multiLevelType w:val="hybridMultilevel"/>
    <w:tmpl w:val="65D0586E"/>
    <w:lvl w:ilvl="0" w:tplc="6F4E948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18045E"/>
    <w:multiLevelType w:val="hybridMultilevel"/>
    <w:tmpl w:val="6EC27892"/>
    <w:lvl w:ilvl="0" w:tplc="2848BC6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A932B0"/>
    <w:multiLevelType w:val="hybridMultilevel"/>
    <w:tmpl w:val="3BD60B82"/>
    <w:lvl w:ilvl="0" w:tplc="95C8898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1434C26"/>
    <w:multiLevelType w:val="hybridMultilevel"/>
    <w:tmpl w:val="5318222C"/>
    <w:lvl w:ilvl="0" w:tplc="F6BAC1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75179A"/>
    <w:multiLevelType w:val="hybridMultilevel"/>
    <w:tmpl w:val="916EA9E0"/>
    <w:lvl w:ilvl="0" w:tplc="DD8E22E2">
      <w:start w:val="1"/>
      <w:numFmt w:val="upperLetter"/>
      <w:lvlText w:val="%1."/>
      <w:lvlJc w:val="left"/>
      <w:pPr>
        <w:ind w:left="360" w:hanging="360"/>
      </w:pPr>
      <w:rPr>
        <w:rFonts w:ascii="SimHei" w:cs="SimHei" w:hint="default"/>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F22DF3"/>
    <w:multiLevelType w:val="hybridMultilevel"/>
    <w:tmpl w:val="0DDADF40"/>
    <w:lvl w:ilvl="0" w:tplc="34B2F82A">
      <w:start w:val="1"/>
      <w:numFmt w:val="upperLetter"/>
      <w:lvlText w:val="%1."/>
      <w:lvlJc w:val="left"/>
      <w:pPr>
        <w:ind w:left="360" w:hanging="360"/>
      </w:pPr>
      <w:rPr>
        <w:rFonts w:ascii="SimHei" w:cs="SimHei" w:hint="default"/>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761034"/>
    <w:multiLevelType w:val="hybridMultilevel"/>
    <w:tmpl w:val="CA305026"/>
    <w:lvl w:ilvl="0" w:tplc="84BCB3A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35467FF"/>
    <w:multiLevelType w:val="hybridMultilevel"/>
    <w:tmpl w:val="F4B0B76E"/>
    <w:lvl w:ilvl="0" w:tplc="4036B8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064769F"/>
    <w:multiLevelType w:val="hybridMultilevel"/>
    <w:tmpl w:val="EDF21268"/>
    <w:lvl w:ilvl="0" w:tplc="EC807A4A">
      <w:start w:val="1"/>
      <w:numFmt w:val="upperLetter"/>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133768A"/>
    <w:multiLevelType w:val="hybridMultilevel"/>
    <w:tmpl w:val="EFC01A74"/>
    <w:lvl w:ilvl="0" w:tplc="9710F03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49C4F98"/>
    <w:multiLevelType w:val="hybridMultilevel"/>
    <w:tmpl w:val="C9C05D54"/>
    <w:lvl w:ilvl="0" w:tplc="8C7CFF8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78C6168"/>
    <w:multiLevelType w:val="hybridMultilevel"/>
    <w:tmpl w:val="BD921976"/>
    <w:lvl w:ilvl="0" w:tplc="55C8501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A3B5947"/>
    <w:multiLevelType w:val="hybridMultilevel"/>
    <w:tmpl w:val="08F602CE"/>
    <w:lvl w:ilvl="0" w:tplc="DDE67EFC">
      <w:start w:val="1"/>
      <w:numFmt w:val="upperLetter"/>
      <w:lvlText w:val="%1."/>
      <w:lvlJc w:val="left"/>
      <w:pPr>
        <w:ind w:left="360" w:hanging="360"/>
      </w:pPr>
      <w:rPr>
        <w:rFonts w:c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A470D6C"/>
    <w:multiLevelType w:val="hybridMultilevel"/>
    <w:tmpl w:val="25A6A0E2"/>
    <w:lvl w:ilvl="0" w:tplc="C6C4D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AB472E5"/>
    <w:multiLevelType w:val="hybridMultilevel"/>
    <w:tmpl w:val="E16C78B8"/>
    <w:lvl w:ilvl="0" w:tplc="30AA68D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B7C5B32"/>
    <w:multiLevelType w:val="hybridMultilevel"/>
    <w:tmpl w:val="1422B6DC"/>
    <w:lvl w:ilvl="0" w:tplc="2604AA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B4D2A4A"/>
    <w:multiLevelType w:val="hybridMultilevel"/>
    <w:tmpl w:val="2A72AC6E"/>
    <w:lvl w:ilvl="0" w:tplc="725A767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06A6D9E"/>
    <w:multiLevelType w:val="hybridMultilevel"/>
    <w:tmpl w:val="84FAE518"/>
    <w:lvl w:ilvl="0" w:tplc="D0D62B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F669F3"/>
    <w:multiLevelType w:val="hybridMultilevel"/>
    <w:tmpl w:val="EF7E52F4"/>
    <w:lvl w:ilvl="0" w:tplc="E9805AB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1824AD2"/>
    <w:multiLevelType w:val="hybridMultilevel"/>
    <w:tmpl w:val="49DE4DF8"/>
    <w:lvl w:ilvl="0" w:tplc="AC1C29F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2226295"/>
    <w:multiLevelType w:val="hybridMultilevel"/>
    <w:tmpl w:val="2090958A"/>
    <w:lvl w:ilvl="0" w:tplc="76D43CF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FE778D"/>
    <w:multiLevelType w:val="hybridMultilevel"/>
    <w:tmpl w:val="B4B055D0"/>
    <w:lvl w:ilvl="0" w:tplc="6DF60EB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9630D1A"/>
    <w:multiLevelType w:val="hybridMultilevel"/>
    <w:tmpl w:val="7F1600C0"/>
    <w:lvl w:ilvl="0" w:tplc="0F0CA3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F7A45A8"/>
    <w:multiLevelType w:val="hybridMultilevel"/>
    <w:tmpl w:val="9F2CDCAA"/>
    <w:lvl w:ilvl="0" w:tplc="C17685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18"/>
  </w:num>
  <w:num w:numId="3">
    <w:abstractNumId w:val="30"/>
  </w:num>
  <w:num w:numId="4">
    <w:abstractNumId w:val="26"/>
  </w:num>
  <w:num w:numId="5">
    <w:abstractNumId w:val="24"/>
  </w:num>
  <w:num w:numId="6">
    <w:abstractNumId w:val="6"/>
  </w:num>
  <w:num w:numId="7">
    <w:abstractNumId w:val="10"/>
  </w:num>
  <w:num w:numId="8">
    <w:abstractNumId w:val="8"/>
  </w:num>
  <w:num w:numId="9">
    <w:abstractNumId w:val="25"/>
  </w:num>
  <w:num w:numId="10">
    <w:abstractNumId w:val="3"/>
  </w:num>
  <w:num w:numId="11">
    <w:abstractNumId w:val="29"/>
  </w:num>
  <w:num w:numId="12">
    <w:abstractNumId w:val="12"/>
  </w:num>
  <w:num w:numId="13">
    <w:abstractNumId w:val="11"/>
  </w:num>
  <w:num w:numId="14">
    <w:abstractNumId w:val="21"/>
  </w:num>
  <w:num w:numId="15">
    <w:abstractNumId w:val="7"/>
  </w:num>
  <w:num w:numId="16">
    <w:abstractNumId w:val="14"/>
  </w:num>
  <w:num w:numId="17">
    <w:abstractNumId w:val="16"/>
  </w:num>
  <w:num w:numId="18">
    <w:abstractNumId w:val="4"/>
  </w:num>
  <w:num w:numId="19">
    <w:abstractNumId w:val="9"/>
  </w:num>
  <w:num w:numId="20">
    <w:abstractNumId w:val="27"/>
  </w:num>
  <w:num w:numId="21">
    <w:abstractNumId w:val="28"/>
  </w:num>
  <w:num w:numId="22">
    <w:abstractNumId w:val="2"/>
  </w:num>
  <w:num w:numId="23">
    <w:abstractNumId w:val="1"/>
  </w:num>
  <w:num w:numId="24">
    <w:abstractNumId w:val="19"/>
  </w:num>
  <w:num w:numId="25">
    <w:abstractNumId w:val="23"/>
  </w:num>
  <w:num w:numId="26">
    <w:abstractNumId w:val="13"/>
  </w:num>
  <w:num w:numId="27">
    <w:abstractNumId w:val="15"/>
  </w:num>
  <w:num w:numId="28">
    <w:abstractNumId w:val="20"/>
  </w:num>
  <w:num w:numId="29">
    <w:abstractNumId w:val="5"/>
  </w:num>
  <w:num w:numId="30">
    <w:abstractNumId w:val="22"/>
  </w:num>
  <w:num w:numId="3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Chris Lin林承勳">
    <w15:presenceInfo w15:providerId="None" w15:userId="Chris Lin林承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DC"/>
    <w:rsid w:val="00003DA4"/>
    <w:rsid w:val="00007A57"/>
    <w:rsid w:val="00042970"/>
    <w:rsid w:val="000F2C25"/>
    <w:rsid w:val="00143092"/>
    <w:rsid w:val="001F502E"/>
    <w:rsid w:val="00274F0B"/>
    <w:rsid w:val="002A4395"/>
    <w:rsid w:val="002C2E87"/>
    <w:rsid w:val="003047F1"/>
    <w:rsid w:val="003376FE"/>
    <w:rsid w:val="00353F64"/>
    <w:rsid w:val="00360CAE"/>
    <w:rsid w:val="00366631"/>
    <w:rsid w:val="00382379"/>
    <w:rsid w:val="003A3F92"/>
    <w:rsid w:val="00401501"/>
    <w:rsid w:val="00414A2F"/>
    <w:rsid w:val="00425774"/>
    <w:rsid w:val="00457B5D"/>
    <w:rsid w:val="0048771A"/>
    <w:rsid w:val="00497920"/>
    <w:rsid w:val="005B538B"/>
    <w:rsid w:val="0065220B"/>
    <w:rsid w:val="0067449D"/>
    <w:rsid w:val="007651A4"/>
    <w:rsid w:val="007B2B97"/>
    <w:rsid w:val="007F3167"/>
    <w:rsid w:val="007F7BB7"/>
    <w:rsid w:val="00801200"/>
    <w:rsid w:val="00830CD1"/>
    <w:rsid w:val="0083241D"/>
    <w:rsid w:val="00847CA5"/>
    <w:rsid w:val="008C570A"/>
    <w:rsid w:val="00941C70"/>
    <w:rsid w:val="0095755E"/>
    <w:rsid w:val="009A67A2"/>
    <w:rsid w:val="00A047FC"/>
    <w:rsid w:val="00A101EA"/>
    <w:rsid w:val="00A351EA"/>
    <w:rsid w:val="00A61FD7"/>
    <w:rsid w:val="00A749C2"/>
    <w:rsid w:val="00AA54DC"/>
    <w:rsid w:val="00AB43EF"/>
    <w:rsid w:val="00AE4595"/>
    <w:rsid w:val="00AF0ED8"/>
    <w:rsid w:val="00B56597"/>
    <w:rsid w:val="00BE3080"/>
    <w:rsid w:val="00C34EDB"/>
    <w:rsid w:val="00CA5E90"/>
    <w:rsid w:val="00CE3D31"/>
    <w:rsid w:val="00D252E8"/>
    <w:rsid w:val="00D8078A"/>
    <w:rsid w:val="00DA18AB"/>
    <w:rsid w:val="00DB18BC"/>
    <w:rsid w:val="00DC12DC"/>
    <w:rsid w:val="00DC546B"/>
    <w:rsid w:val="00E60D5F"/>
    <w:rsid w:val="00E70848"/>
    <w:rsid w:val="00ED1278"/>
    <w:rsid w:val="00F260C4"/>
    <w:rsid w:val="00F33A68"/>
    <w:rsid w:val="00F54886"/>
    <w:rsid w:val="00FB3DD4"/>
    <w:rsid w:val="00FB722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6604F"/>
  <w15:docId w15:val="{B639EB01-38C2-4497-B140-F7F828BF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A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內文1"/>
    <w:uiPriority w:val="99"/>
    <w:rsid w:val="00DC12DC"/>
    <w:pPr>
      <w:widowControl w:val="0"/>
    </w:pPr>
    <w:rPr>
      <w:rFonts w:ascii="Calibri" w:eastAsia="新細明體" w:hAnsi="Calibri" w:cs="Calibri"/>
      <w:color w:val="000000"/>
      <w:kern w:val="0"/>
      <w:szCs w:val="24"/>
    </w:rPr>
  </w:style>
  <w:style w:type="paragraph" w:styleId="a3">
    <w:name w:val="List Paragraph"/>
    <w:basedOn w:val="a"/>
    <w:qFormat/>
    <w:rsid w:val="00DC12DC"/>
    <w:pPr>
      <w:ind w:leftChars="200" w:left="480"/>
    </w:pPr>
  </w:style>
  <w:style w:type="paragraph" w:customStyle="1" w:styleId="10">
    <w:name w:val="清單段落1"/>
    <w:basedOn w:val="a"/>
    <w:uiPriority w:val="34"/>
    <w:qFormat/>
    <w:rsid w:val="00DC12DC"/>
    <w:pPr>
      <w:ind w:leftChars="200" w:left="480"/>
    </w:pPr>
    <w:rPr>
      <w:rFonts w:ascii="Calibri" w:eastAsia="新細明體" w:hAnsi="Calibri" w:cs="Calibri"/>
      <w:color w:val="000000"/>
      <w:kern w:val="0"/>
      <w:szCs w:val="24"/>
    </w:rPr>
  </w:style>
  <w:style w:type="paragraph" w:customStyle="1" w:styleId="2">
    <w:name w:val="清單段落2"/>
    <w:basedOn w:val="a"/>
    <w:rsid w:val="00F33A68"/>
    <w:pPr>
      <w:ind w:leftChars="200" w:left="480"/>
    </w:pPr>
    <w:rPr>
      <w:rFonts w:ascii="Calibri" w:eastAsia="SimSun" w:hAnsi="Calibri" w:cs="Times New Roman"/>
    </w:rPr>
  </w:style>
  <w:style w:type="paragraph" w:styleId="a4">
    <w:name w:val="Balloon Text"/>
    <w:basedOn w:val="a"/>
    <w:link w:val="a5"/>
    <w:uiPriority w:val="99"/>
    <w:semiHidden/>
    <w:unhideWhenUsed/>
    <w:rsid w:val="00F54886"/>
    <w:rPr>
      <w:rFonts w:ascii="新細明體" w:eastAsia="新細明體"/>
      <w:sz w:val="18"/>
      <w:szCs w:val="18"/>
    </w:rPr>
  </w:style>
  <w:style w:type="character" w:customStyle="1" w:styleId="a5">
    <w:name w:val="註解方塊文字 字元"/>
    <w:basedOn w:val="a0"/>
    <w:link w:val="a4"/>
    <w:uiPriority w:val="99"/>
    <w:semiHidden/>
    <w:rsid w:val="00F54886"/>
    <w:rPr>
      <w:rFonts w:ascii="新細明體" w:eastAsia="新細明體"/>
      <w:sz w:val="18"/>
      <w:szCs w:val="18"/>
    </w:rPr>
  </w:style>
  <w:style w:type="paragraph" w:styleId="a6">
    <w:name w:val="header"/>
    <w:basedOn w:val="a"/>
    <w:link w:val="a7"/>
    <w:uiPriority w:val="99"/>
    <w:unhideWhenUsed/>
    <w:rsid w:val="00B56597"/>
    <w:pPr>
      <w:tabs>
        <w:tab w:val="center" w:pos="4153"/>
        <w:tab w:val="right" w:pos="8306"/>
      </w:tabs>
      <w:snapToGrid w:val="0"/>
    </w:pPr>
    <w:rPr>
      <w:sz w:val="20"/>
      <w:szCs w:val="20"/>
    </w:rPr>
  </w:style>
  <w:style w:type="character" w:customStyle="1" w:styleId="a7">
    <w:name w:val="頁首 字元"/>
    <w:basedOn w:val="a0"/>
    <w:link w:val="a6"/>
    <w:uiPriority w:val="99"/>
    <w:rsid w:val="00B56597"/>
    <w:rPr>
      <w:sz w:val="20"/>
      <w:szCs w:val="20"/>
    </w:rPr>
  </w:style>
  <w:style w:type="paragraph" w:styleId="a8">
    <w:name w:val="footer"/>
    <w:basedOn w:val="a"/>
    <w:link w:val="a9"/>
    <w:uiPriority w:val="99"/>
    <w:unhideWhenUsed/>
    <w:rsid w:val="00B56597"/>
    <w:pPr>
      <w:tabs>
        <w:tab w:val="center" w:pos="4153"/>
        <w:tab w:val="right" w:pos="8306"/>
      </w:tabs>
      <w:snapToGrid w:val="0"/>
    </w:pPr>
    <w:rPr>
      <w:sz w:val="20"/>
      <w:szCs w:val="20"/>
    </w:rPr>
  </w:style>
  <w:style w:type="character" w:customStyle="1" w:styleId="a9">
    <w:name w:val="頁尾 字元"/>
    <w:basedOn w:val="a0"/>
    <w:link w:val="a8"/>
    <w:uiPriority w:val="99"/>
    <w:rsid w:val="00B56597"/>
    <w:rPr>
      <w:sz w:val="20"/>
      <w:szCs w:val="20"/>
    </w:rPr>
  </w:style>
  <w:style w:type="character" w:styleId="aa">
    <w:name w:val="annotation reference"/>
    <w:basedOn w:val="a0"/>
    <w:uiPriority w:val="99"/>
    <w:semiHidden/>
    <w:unhideWhenUsed/>
    <w:rsid w:val="00A351EA"/>
    <w:rPr>
      <w:sz w:val="18"/>
      <w:szCs w:val="18"/>
    </w:rPr>
  </w:style>
  <w:style w:type="paragraph" w:styleId="ab">
    <w:name w:val="annotation text"/>
    <w:basedOn w:val="a"/>
    <w:link w:val="ac"/>
    <w:uiPriority w:val="99"/>
    <w:semiHidden/>
    <w:unhideWhenUsed/>
    <w:rsid w:val="00A351EA"/>
  </w:style>
  <w:style w:type="character" w:customStyle="1" w:styleId="ac">
    <w:name w:val="註解文字 字元"/>
    <w:basedOn w:val="a0"/>
    <w:link w:val="ab"/>
    <w:uiPriority w:val="99"/>
    <w:semiHidden/>
    <w:rsid w:val="00A351EA"/>
  </w:style>
  <w:style w:type="paragraph" w:styleId="ad">
    <w:name w:val="annotation subject"/>
    <w:basedOn w:val="ab"/>
    <w:next w:val="ab"/>
    <w:link w:val="ae"/>
    <w:uiPriority w:val="99"/>
    <w:semiHidden/>
    <w:unhideWhenUsed/>
    <w:rsid w:val="00A351EA"/>
    <w:rPr>
      <w:b/>
      <w:bCs/>
    </w:rPr>
  </w:style>
  <w:style w:type="character" w:customStyle="1" w:styleId="ae">
    <w:name w:val="註解主旨 字元"/>
    <w:basedOn w:val="ac"/>
    <w:link w:val="ad"/>
    <w:uiPriority w:val="99"/>
    <w:semiHidden/>
    <w:rsid w:val="00A35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2019-04-26T18:28:00Z</dcterms:created>
  <dcterms:modified xsi:type="dcterms:W3CDTF">2019-04-26T21:23:00Z</dcterms:modified>
</cp:coreProperties>
</file>